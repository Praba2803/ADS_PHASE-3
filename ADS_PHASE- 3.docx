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4B5B" w14:textId="6DDE1B29" w:rsidR="0075143C" w:rsidRDefault="00990AC7" w:rsidP="0075143C">
      <w:pPr>
        <w:spacing w:after="440" w:line="244" w:lineRule="auto"/>
        <w:ind w:left="10" w:right="-15" w:hanging="10"/>
        <w:jc w:val="center"/>
        <w:rPr>
          <w:sz w:val="72"/>
          <w:szCs w:val="72"/>
          <w:u w:val="single" w:color="000000"/>
        </w:rPr>
      </w:pPr>
      <w:r>
        <w:rPr>
          <w:sz w:val="72"/>
          <w:szCs w:val="72"/>
          <w:u w:val="single" w:color="000000"/>
        </w:rPr>
        <w:t>Credit Card Fraud Detection</w:t>
      </w:r>
    </w:p>
    <w:p w14:paraId="740B9EB2" w14:textId="5A2223CD" w:rsidR="00AC1A0D" w:rsidRDefault="00AC1A0D" w:rsidP="0075143C">
      <w:pPr>
        <w:spacing w:after="89" w:line="244" w:lineRule="auto"/>
        <w:ind w:left="10" w:right="-15" w:hanging="10"/>
        <w:jc w:val="center"/>
        <w:rPr>
          <w:sz w:val="32"/>
        </w:rPr>
      </w:pPr>
    </w:p>
    <w:p w14:paraId="738EEE30" w14:textId="5C0EFA21" w:rsidR="0075143C" w:rsidRPr="0011467D" w:rsidRDefault="0072328B" w:rsidP="0075143C">
      <w:pPr>
        <w:spacing w:after="390"/>
        <w:ind w:left="0" w:right="0" w:firstLine="0"/>
        <w:jc w:val="center"/>
        <w:rPr>
          <w:b/>
          <w:bCs/>
          <w:sz w:val="44"/>
          <w:szCs w:val="44"/>
        </w:rPr>
      </w:pPr>
      <w:r w:rsidRPr="0011467D">
        <w:rPr>
          <w:b/>
          <w:bCs/>
          <w:sz w:val="44"/>
          <w:szCs w:val="44"/>
        </w:rPr>
        <w:t>Phase 3</w:t>
      </w:r>
      <w:r w:rsidR="0075143C" w:rsidRPr="0011467D">
        <w:rPr>
          <w:b/>
          <w:bCs/>
          <w:sz w:val="44"/>
          <w:szCs w:val="44"/>
        </w:rPr>
        <w:t xml:space="preserve"> Submission Document</w:t>
      </w:r>
    </w:p>
    <w:p w14:paraId="4D549C53" w14:textId="6D87CF7F" w:rsidR="0075143C" w:rsidRPr="00683951" w:rsidRDefault="0075143C" w:rsidP="0075143C">
      <w:pPr>
        <w:spacing w:after="478"/>
        <w:ind w:left="161" w:right="0" w:firstLine="0"/>
        <w:rPr>
          <w:b/>
          <w:bCs/>
          <w:sz w:val="40"/>
          <w:szCs w:val="40"/>
        </w:rPr>
      </w:pPr>
      <w:r w:rsidRPr="00683951">
        <w:rPr>
          <w:b/>
          <w:bCs/>
          <w:sz w:val="40"/>
          <w:szCs w:val="40"/>
        </w:rPr>
        <w:t xml:space="preserve">Project: </w:t>
      </w:r>
      <w:r w:rsidR="00990AC7" w:rsidRPr="00683951">
        <w:rPr>
          <w:b/>
          <w:bCs/>
          <w:sz w:val="40"/>
          <w:szCs w:val="40"/>
        </w:rPr>
        <w:t>Credit Card Fraud Detection</w:t>
      </w:r>
    </w:p>
    <w:p w14:paraId="7664DF36" w14:textId="657EEA1D" w:rsidR="0075143C" w:rsidRDefault="0075143C" w:rsidP="0075143C">
      <w:pPr>
        <w:spacing w:after="378" w:line="292" w:lineRule="auto"/>
        <w:ind w:left="-5" w:right="-15" w:hanging="10"/>
      </w:pPr>
      <w:r>
        <w:rPr>
          <w:sz w:val="40"/>
          <w:u w:val="single" w:color="000000"/>
        </w:rPr>
        <w:t>Introduction:</w:t>
      </w:r>
    </w:p>
    <w:p w14:paraId="5C56A89D" w14:textId="6AF267B5" w:rsidR="00A56216" w:rsidRPr="00A56216" w:rsidRDefault="00A56216" w:rsidP="00A56216">
      <w:pPr>
        <w:numPr>
          <w:ilvl w:val="0"/>
          <w:numId w:val="1"/>
        </w:numPr>
        <w:spacing w:after="815" w:line="292" w:lineRule="auto"/>
        <w:ind w:right="-15"/>
        <w:rPr>
          <w:b/>
          <w:bCs/>
        </w:rPr>
      </w:pPr>
      <w:r w:rsidRPr="00A56216">
        <w:rPr>
          <w:b/>
          <w:bCs/>
        </w:rPr>
        <w:t xml:space="preserve">Protecting Consumers: Prevents unauthorized transactions </w:t>
      </w:r>
      <w:proofErr w:type="spellStart"/>
      <w:r w:rsidRPr="00A56216">
        <w:rPr>
          <w:b/>
          <w:bCs/>
        </w:rPr>
        <w:t>andidentity</w:t>
      </w:r>
      <w:proofErr w:type="spellEnd"/>
      <w:r w:rsidRPr="00A56216">
        <w:rPr>
          <w:b/>
          <w:bCs/>
        </w:rPr>
        <w:t xml:space="preserve"> theft.</w:t>
      </w:r>
    </w:p>
    <w:p w14:paraId="463637ED" w14:textId="319BCFFE" w:rsidR="00A56216" w:rsidRPr="00A56216" w:rsidRDefault="00A56216" w:rsidP="00A56216">
      <w:pPr>
        <w:numPr>
          <w:ilvl w:val="0"/>
          <w:numId w:val="1"/>
        </w:numPr>
        <w:spacing w:after="815" w:line="292" w:lineRule="auto"/>
        <w:ind w:right="-15"/>
        <w:rPr>
          <w:b/>
          <w:bCs/>
        </w:rPr>
      </w:pPr>
      <w:r w:rsidRPr="00A56216">
        <w:rPr>
          <w:b/>
          <w:bCs/>
        </w:rPr>
        <w:t>Protecting Businesses: Safeguards against revenue loss and</w:t>
      </w:r>
      <w:r>
        <w:rPr>
          <w:b/>
          <w:bCs/>
        </w:rPr>
        <w:t xml:space="preserve"> </w:t>
      </w:r>
      <w:r w:rsidRPr="00A56216">
        <w:rPr>
          <w:b/>
          <w:bCs/>
        </w:rPr>
        <w:t>reputational damage.</w:t>
      </w:r>
    </w:p>
    <w:p w14:paraId="21F06C1F" w14:textId="37741305" w:rsidR="00A56216" w:rsidRPr="00A56216" w:rsidRDefault="00A56216" w:rsidP="00A56216">
      <w:pPr>
        <w:numPr>
          <w:ilvl w:val="0"/>
          <w:numId w:val="1"/>
        </w:numPr>
        <w:spacing w:after="815" w:line="292" w:lineRule="auto"/>
        <w:ind w:right="-15"/>
        <w:rPr>
          <w:b/>
          <w:bCs/>
        </w:rPr>
      </w:pPr>
      <w:r w:rsidRPr="00A56216">
        <w:rPr>
          <w:b/>
          <w:bCs/>
        </w:rPr>
        <w:t xml:space="preserve">Reducing Financial Losses: Minimizes financial impact </w:t>
      </w:r>
      <w:proofErr w:type="spellStart"/>
      <w:r w:rsidRPr="00A56216">
        <w:rPr>
          <w:b/>
          <w:bCs/>
        </w:rPr>
        <w:t>onndividuals</w:t>
      </w:r>
      <w:proofErr w:type="spellEnd"/>
      <w:r w:rsidRPr="00A56216">
        <w:rPr>
          <w:b/>
          <w:bCs/>
        </w:rPr>
        <w:t xml:space="preserve"> and organizations.</w:t>
      </w:r>
    </w:p>
    <w:p w14:paraId="51EF918C" w14:textId="77777777" w:rsidR="00A56216" w:rsidRDefault="00A56216" w:rsidP="00A56216">
      <w:pPr>
        <w:numPr>
          <w:ilvl w:val="0"/>
          <w:numId w:val="1"/>
        </w:numPr>
        <w:spacing w:after="815" w:line="292" w:lineRule="auto"/>
        <w:ind w:right="-15"/>
        <w:rPr>
          <w:b/>
          <w:bCs/>
        </w:rPr>
      </w:pPr>
      <w:r w:rsidRPr="00A56216">
        <w:rPr>
          <w:b/>
          <w:bCs/>
        </w:rPr>
        <w:t xml:space="preserve">Maintaining Trust in the Financial System: Ensures </w:t>
      </w:r>
      <w:proofErr w:type="spellStart"/>
      <w:r w:rsidRPr="00A56216">
        <w:rPr>
          <w:b/>
          <w:bCs/>
        </w:rPr>
        <w:t>confidencein</w:t>
      </w:r>
      <w:proofErr w:type="spellEnd"/>
      <w:r w:rsidRPr="00A56216">
        <w:rPr>
          <w:b/>
          <w:bCs/>
        </w:rPr>
        <w:t xml:space="preserve"> payment networks.</w:t>
      </w:r>
    </w:p>
    <w:p w14:paraId="66A6847A" w14:textId="305F3923" w:rsidR="0075143C" w:rsidRPr="00990AC7" w:rsidRDefault="0075143C" w:rsidP="00A56216">
      <w:pPr>
        <w:numPr>
          <w:ilvl w:val="0"/>
          <w:numId w:val="1"/>
        </w:numPr>
        <w:spacing w:after="815" w:line="292" w:lineRule="auto"/>
        <w:ind w:right="-15"/>
        <w:rPr>
          <w:b/>
          <w:bCs/>
        </w:rPr>
      </w:pPr>
      <w:r w:rsidRPr="00A56216">
        <w:rPr>
          <w:b/>
          <w:bCs/>
        </w:rPr>
        <w:t xml:space="preserve">Future Developments </w:t>
      </w:r>
      <w:r w:rsidR="00990AC7">
        <w:rPr>
          <w:b/>
          <w:bCs/>
        </w:rPr>
        <w:t>:</w:t>
      </w:r>
      <w:r w:rsidR="00990AC7" w:rsidRPr="00990AC7">
        <w:rPr>
          <w:color w:val="111111"/>
          <w:shd w:val="clear" w:color="auto" w:fill="FFFFFF"/>
        </w:rPr>
        <w:t>we need credit card fraud detection techniques</w:t>
      </w:r>
      <w:r w:rsidR="00990AC7" w:rsidRPr="00990AC7">
        <w:rPr>
          <w:rStyle w:val="Strong"/>
          <w:color w:val="111111"/>
          <w:shd w:val="clear" w:color="auto" w:fill="FFFFFF"/>
        </w:rPr>
        <w:t> to protect the cardholders from false activity.</w:t>
      </w:r>
      <w:r w:rsidR="00990AC7" w:rsidRPr="00990AC7">
        <w:rPr>
          <w:color w:val="111111"/>
          <w:shd w:val="clear" w:color="auto" w:fill="FFFFFF"/>
        </w:rPr>
        <w:t> India is on its way to becoming a developed country. To achieve this, the Government of India (</w:t>
      </w:r>
      <w:proofErr w:type="spellStart"/>
      <w:r w:rsidR="00990AC7" w:rsidRPr="00990AC7">
        <w:rPr>
          <w:color w:val="111111"/>
          <w:shd w:val="clear" w:color="auto" w:fill="FFFFFF"/>
        </w:rPr>
        <w:t>GoI</w:t>
      </w:r>
      <w:proofErr w:type="spellEnd"/>
      <w:r w:rsidR="00990AC7" w:rsidRPr="00990AC7">
        <w:rPr>
          <w:color w:val="111111"/>
          <w:shd w:val="clear" w:color="auto" w:fill="FFFFFF"/>
        </w:rPr>
        <w:t>) has launched several initiatives and one of these is Digital India Campaign.</w:t>
      </w:r>
    </w:p>
    <w:p w14:paraId="1D351A48" w14:textId="417CA2D0" w:rsidR="0075143C" w:rsidRDefault="0072328B" w:rsidP="0075143C">
      <w:pPr>
        <w:spacing w:after="815" w:line="292" w:lineRule="auto"/>
        <w:ind w:left="-5" w:right="-15" w:hanging="10"/>
      </w:pPr>
      <w:r>
        <w:rPr>
          <w:sz w:val="40"/>
          <w:u w:val="single" w:color="000000"/>
        </w:rPr>
        <w:t xml:space="preserve">Content </w:t>
      </w:r>
      <w:r w:rsidR="00683951">
        <w:rPr>
          <w:sz w:val="40"/>
          <w:u w:val="single" w:color="000000"/>
        </w:rPr>
        <w:t xml:space="preserve">of </w:t>
      </w:r>
      <w:r>
        <w:rPr>
          <w:sz w:val="40"/>
          <w:u w:val="single" w:color="000000"/>
        </w:rPr>
        <w:t>Project Phase 3</w:t>
      </w:r>
      <w:r w:rsidR="0075143C">
        <w:rPr>
          <w:sz w:val="40"/>
          <w:u w:val="single" w:color="000000"/>
        </w:rPr>
        <w:t xml:space="preserve"> :</w:t>
      </w:r>
    </w:p>
    <w:p w14:paraId="71236D57" w14:textId="77777777" w:rsidR="001B3A99" w:rsidRPr="001B3A99" w:rsidRDefault="001B3A99" w:rsidP="0075143C">
      <w:pPr>
        <w:spacing w:after="354"/>
        <w:ind w:left="0" w:right="0" w:firstLine="0"/>
        <w:rPr>
          <w:color w:val="222222"/>
          <w:szCs w:val="28"/>
          <w:shd w:val="clear" w:color="auto" w:fill="FFFFFF"/>
        </w:rPr>
      </w:pPr>
      <w:r w:rsidRPr="001B3A99">
        <w:rPr>
          <w:color w:val="222222"/>
          <w:szCs w:val="28"/>
          <w:shd w:val="clear" w:color="auto" w:fill="FFFFFF"/>
        </w:rPr>
        <w:t xml:space="preserve">For </w:t>
      </w:r>
      <w:proofErr w:type="spellStart"/>
      <w:r w:rsidRPr="001B3A99">
        <w:rPr>
          <w:color w:val="222222"/>
          <w:szCs w:val="28"/>
          <w:shd w:val="clear" w:color="auto" w:fill="FFFFFF"/>
        </w:rPr>
        <w:t>analyzing</w:t>
      </w:r>
      <w:proofErr w:type="spellEnd"/>
      <w:r w:rsidRPr="001B3A99">
        <w:rPr>
          <w:color w:val="222222"/>
          <w:szCs w:val="28"/>
          <w:shd w:val="clear" w:color="auto" w:fill="FFFFFF"/>
        </w:rPr>
        <w:t xml:space="preserve"> data, we need some libraries. In this section, we are importing all the required libraries like pandas, </w:t>
      </w:r>
      <w:proofErr w:type="spellStart"/>
      <w:r w:rsidRPr="001B3A99">
        <w:rPr>
          <w:color w:val="222222"/>
          <w:szCs w:val="28"/>
          <w:shd w:val="clear" w:color="auto" w:fill="FFFFFF"/>
        </w:rPr>
        <w:t>NumPy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matplotlib</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plotly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seaborn</w:t>
      </w:r>
      <w:proofErr w:type="spellEnd"/>
      <w:r w:rsidRPr="001B3A99">
        <w:rPr>
          <w:color w:val="222222"/>
          <w:szCs w:val="28"/>
          <w:shd w:val="clear" w:color="auto" w:fill="FFFFFF"/>
        </w:rPr>
        <w:t>, and word cloud that are required for data analysis. Check the below code to import all the required libraries.</w:t>
      </w:r>
    </w:p>
    <w:p w14:paraId="7C96F80C" w14:textId="7818F95D" w:rsidR="0075143C" w:rsidRDefault="0075143C" w:rsidP="0075143C">
      <w:pPr>
        <w:spacing w:after="354"/>
        <w:ind w:left="0" w:right="0" w:firstLine="0"/>
      </w:pPr>
      <w:r>
        <w:rPr>
          <w:color w:val="1F1F1F"/>
          <w:sz w:val="40"/>
          <w:u w:val="single" w:color="1F1F1F"/>
        </w:rPr>
        <w:t>Data Source</w:t>
      </w:r>
    </w:p>
    <w:p w14:paraId="46B6ED8E" w14:textId="489A9E78" w:rsidR="0075143C" w:rsidRDefault="0075143C" w:rsidP="0075143C">
      <w:pPr>
        <w:spacing w:after="357" w:line="232" w:lineRule="auto"/>
        <w:ind w:left="0" w:right="0" w:firstLine="720"/>
      </w:pPr>
      <w:r>
        <w:rPr>
          <w:color w:val="1F1F1F"/>
        </w:rPr>
        <w:t>A good data sourc</w:t>
      </w:r>
      <w:r w:rsidR="00A56216">
        <w:rPr>
          <w:color w:val="1F1F1F"/>
        </w:rPr>
        <w:t>e for credit card fraud detection</w:t>
      </w:r>
      <w:r>
        <w:rPr>
          <w:color w:val="1F1F1F"/>
        </w:rPr>
        <w:t xml:space="preserve"> should be Accurate, Complete, Covering the geographic area of interest, Accessible</w:t>
      </w:r>
      <w:r>
        <w:rPr>
          <w:color w:val="1F1F1F"/>
          <w:sz w:val="24"/>
        </w:rPr>
        <w:t>.</w:t>
      </w:r>
    </w:p>
    <w:p w14:paraId="0A45D474" w14:textId="2C2D274E" w:rsidR="00EA56A8" w:rsidRDefault="00EA56A8" w:rsidP="00EA56A8">
      <w:pPr>
        <w:pStyle w:val="Heading1"/>
      </w:pPr>
      <w:r w:rsidRPr="00AC1A0D">
        <w:rPr>
          <w:u w:val="single"/>
        </w:rPr>
        <w:t xml:space="preserve">Data Collection and </w:t>
      </w:r>
      <w:proofErr w:type="spellStart"/>
      <w:r w:rsidRPr="00AC1A0D">
        <w:rPr>
          <w:u w:val="single"/>
        </w:rPr>
        <w:t>Preprocessing</w:t>
      </w:r>
      <w:proofErr w:type="spellEnd"/>
      <w:r>
        <w:t>:</w:t>
      </w:r>
    </w:p>
    <w:p w14:paraId="4054267F" w14:textId="320F2AFF" w:rsidR="00EA56A8" w:rsidRPr="0083237F" w:rsidRDefault="00EA56A8" w:rsidP="0083237F">
      <w:pPr>
        <w:numPr>
          <w:ilvl w:val="0"/>
          <w:numId w:val="2"/>
        </w:numPr>
        <w:spacing w:after="441"/>
        <w:ind w:firstLine="415"/>
      </w:pPr>
      <w:r>
        <w:rPr>
          <w:lang w:val="en-US"/>
        </w:rPr>
        <w:t xml:space="preserve">Data collection </w:t>
      </w:r>
      <w:r w:rsidR="00A56216">
        <w:rPr>
          <w:lang w:val="en-US"/>
        </w:rPr>
        <w:t>:</w:t>
      </w:r>
      <w:r w:rsidR="00A56216" w:rsidRPr="00A56216">
        <w:rPr>
          <w:rFonts w:ascii="Arial" w:hAnsi="Arial" w:cs="Arial"/>
          <w:color w:val="111111"/>
          <w:sz w:val="30"/>
          <w:szCs w:val="30"/>
          <w:shd w:val="clear" w:color="auto" w:fill="FFFFFF"/>
        </w:rPr>
        <w:t xml:space="preserve"> </w:t>
      </w:r>
      <w:r w:rsidR="00A56216" w:rsidRPr="00A56216">
        <w:rPr>
          <w:color w:val="111111"/>
          <w:szCs w:val="28"/>
          <w:shd w:val="clear" w:color="auto" w:fill="FFFFFF"/>
        </w:rPr>
        <w:t>With Credit Card Fraud Detection, this project demonstrates the modelling of a data collection using </w:t>
      </w:r>
      <w:r w:rsidR="00A56216" w:rsidRPr="00A56216">
        <w:rPr>
          <w:rStyle w:val="Strong"/>
          <w:color w:val="111111"/>
          <w:szCs w:val="28"/>
        </w:rPr>
        <w:t>machine learning</w:t>
      </w:r>
      <w:r w:rsidR="00A56216" w:rsidRPr="00A56216">
        <w:rPr>
          <w:color w:val="111111"/>
          <w:szCs w:val="28"/>
          <w:shd w:val="clear" w:color="auto" w:fill="FFFFFF"/>
        </w:rPr>
        <w:t xml:space="preserve">. </w:t>
      </w:r>
      <w:proofErr w:type="spellStart"/>
      <w:r w:rsidR="00A56216" w:rsidRPr="00A56216">
        <w:rPr>
          <w:color w:val="111111"/>
          <w:szCs w:val="28"/>
          <w:shd w:val="clear" w:color="auto" w:fill="FFFFFF"/>
        </w:rPr>
        <w:t>Modeling</w:t>
      </w:r>
      <w:proofErr w:type="spellEnd"/>
      <w:r w:rsidR="00A56216" w:rsidRPr="00A56216">
        <w:rPr>
          <w:color w:val="111111"/>
          <w:szCs w:val="28"/>
          <w:shd w:val="clear" w:color="auto" w:fill="FFFFFF"/>
        </w:rPr>
        <w:t xml:space="preserve"> prior credit card transactions with data from those that turned out to be fraudulent is part of the Credit Card Fraud Detection Problem. The model is then used to determine whether or not a new transaction is fraudulent</w:t>
      </w:r>
      <w:r w:rsidR="0083237F">
        <w:rPr>
          <w:rFonts w:ascii="Arial" w:hAnsi="Arial" w:cs="Arial"/>
          <w:color w:val="111111"/>
          <w:sz w:val="30"/>
          <w:szCs w:val="30"/>
          <w:shd w:val="clear" w:color="auto" w:fill="FFFFFF"/>
        </w:rPr>
        <w:t xml:space="preserve">. </w:t>
      </w:r>
    </w:p>
    <w:p w14:paraId="3811625A" w14:textId="7755B092" w:rsidR="00EA56A8" w:rsidRDefault="00EA56A8" w:rsidP="00A56216">
      <w:pPr>
        <w:spacing w:after="441"/>
        <w:ind w:left="415" w:firstLine="0"/>
      </w:pPr>
    </w:p>
    <w:p w14:paraId="0DF6FAF4" w14:textId="77777777" w:rsidR="00EA56A8" w:rsidRPr="00AC1A0D" w:rsidRDefault="00EA56A8" w:rsidP="00EA56A8">
      <w:pPr>
        <w:pStyle w:val="Heading1"/>
        <w:rPr>
          <w:u w:val="single"/>
        </w:rPr>
      </w:pPr>
      <w:r w:rsidRPr="00AC1A0D">
        <w:rPr>
          <w:u w:val="single"/>
        </w:rPr>
        <w:t>Exploratory Data Analysis ( EDA ):</w:t>
      </w:r>
    </w:p>
    <w:p w14:paraId="72FD0808" w14:textId="77777777" w:rsidR="00A56216" w:rsidRDefault="00A56216" w:rsidP="00EA56A8">
      <w:pPr>
        <w:pStyle w:val="Heading1"/>
        <w:rPr>
          <w:rFonts w:ascii="Lato" w:hAnsi="Lato"/>
          <w:color w:val="222222"/>
          <w:sz w:val="27"/>
          <w:szCs w:val="27"/>
          <w:shd w:val="clear" w:color="auto" w:fill="FFFFFF"/>
        </w:rPr>
      </w:pPr>
      <w:r w:rsidRPr="00A56216">
        <w:rPr>
          <w:color w:val="222222"/>
          <w:sz w:val="28"/>
          <w:szCs w:val="28"/>
          <w:shd w:val="clear" w:color="auto" w:fill="FFFFFF"/>
        </w:rPr>
        <w:t>This case study is focused to give you an idea of applying Exploratory Data Analysis (EDA) in a real business scenario. In this case study, apart from applying the various Exploratory Data Analysis (EDA) techniques, you will also develop a basic understanding of risk analytics and understand how data can be utilized in order to minimise the risk of losing money while lending to customers</w:t>
      </w:r>
      <w:r>
        <w:rPr>
          <w:rFonts w:ascii="Lato" w:hAnsi="Lato"/>
          <w:color w:val="222222"/>
          <w:sz w:val="27"/>
          <w:szCs w:val="27"/>
          <w:shd w:val="clear" w:color="auto" w:fill="FFFFFF"/>
        </w:rPr>
        <w:t>.</w:t>
      </w:r>
    </w:p>
    <w:p w14:paraId="23D6EAD6" w14:textId="702A072D" w:rsidR="00EA56A8" w:rsidRPr="00AC1A0D" w:rsidRDefault="00EA56A8" w:rsidP="00EA56A8">
      <w:pPr>
        <w:pStyle w:val="Heading1"/>
        <w:rPr>
          <w:color w:val="auto"/>
          <w:u w:val="single"/>
        </w:rPr>
      </w:pPr>
      <w:r w:rsidRPr="00AC1A0D">
        <w:rPr>
          <w:color w:val="auto"/>
          <w:u w:val="single"/>
        </w:rPr>
        <w:t>Feature Engineering:</w:t>
      </w:r>
    </w:p>
    <w:p w14:paraId="6F96CDB9" w14:textId="77777777" w:rsidR="00246CC6" w:rsidRPr="00246CC6" w:rsidRDefault="00246CC6" w:rsidP="00EA56A8">
      <w:pPr>
        <w:spacing w:after="378" w:line="244" w:lineRule="auto"/>
        <w:ind w:left="10" w:right="-15" w:hanging="10"/>
        <w:rPr>
          <w:rFonts w:ascii="Segoe UI" w:hAnsi="Segoe UI" w:cs="Segoe UI"/>
          <w:color w:val="auto"/>
          <w:vertAlign w:val="superscript"/>
        </w:rPr>
      </w:pPr>
      <w:r w:rsidRPr="00246CC6">
        <w:rPr>
          <w:rStyle w:val="Strong"/>
          <w:color w:val="111111"/>
        </w:rPr>
        <w:t>Feature engineering</w:t>
      </w:r>
      <w:r w:rsidRPr="00246CC6">
        <w:rPr>
          <w:color w:val="111111"/>
        </w:rPr>
        <w:t> is a crucial step in credit card fraud detection. It involves selecting and transforming the most relevant features from the dataset to improve the performance of machine learning models. </w:t>
      </w:r>
      <w:hyperlink r:id="rId7" w:tgtFrame="_blank" w:history="1">
        <w:r w:rsidRPr="00246CC6">
          <w:rPr>
            <w:rStyle w:val="Hyperlink"/>
            <w:color w:val="auto"/>
          </w:rPr>
          <w:t>In credit card fraud detection, feature engineering can help identify patterns and anomalies in transaction data that are indicative of fraudulent activity</w:t>
        </w:r>
        <w:r w:rsidRPr="00246CC6">
          <w:rPr>
            <w:rStyle w:val="Hyperlink"/>
            <w:rFonts w:ascii="Segoe UI" w:hAnsi="Segoe UI" w:cs="Segoe UI"/>
            <w:color w:val="auto"/>
          </w:rPr>
          <w:t> </w:t>
        </w:r>
      </w:hyperlink>
      <w:r w:rsidRPr="00246CC6">
        <w:rPr>
          <w:rFonts w:ascii="Segoe UI" w:hAnsi="Segoe UI" w:cs="Segoe UI"/>
          <w:color w:val="auto"/>
          <w:vertAlign w:val="superscript"/>
        </w:rPr>
        <w:t>.</w:t>
      </w:r>
    </w:p>
    <w:p w14:paraId="182DF13F" w14:textId="075F1BDC" w:rsidR="00EA56A8" w:rsidRDefault="00EA56A8" w:rsidP="00EA56A8">
      <w:pPr>
        <w:spacing w:after="378" w:line="244" w:lineRule="auto"/>
        <w:ind w:left="10" w:right="-15" w:hanging="10"/>
      </w:pPr>
      <w:r>
        <w:rPr>
          <w:sz w:val="32"/>
          <w:u w:val="single" w:color="000000"/>
        </w:rPr>
        <w:t>Advanced Regression Techniques:</w:t>
      </w:r>
    </w:p>
    <w:p w14:paraId="2E09A91D" w14:textId="407A562F" w:rsidR="00246CC6" w:rsidRDefault="00246CC6" w:rsidP="00EA56A8">
      <w:pPr>
        <w:pStyle w:val="Heading1"/>
        <w:rPr>
          <w:rFonts w:ascii="Segoe UI" w:hAnsi="Segoe UI" w:cs="Segoe UI"/>
          <w:color w:val="111111"/>
        </w:rPr>
      </w:pPr>
      <w:r w:rsidRPr="00246CC6">
        <w:rPr>
          <w:color w:val="111111"/>
          <w:sz w:val="28"/>
          <w:szCs w:val="28"/>
        </w:rPr>
        <w:t>There are several machine learning techniques that can be used for credit card fraud detection. One such technique is </w:t>
      </w:r>
      <w:r w:rsidRPr="00246CC6">
        <w:rPr>
          <w:rStyle w:val="Strong"/>
          <w:color w:val="111111"/>
          <w:sz w:val="28"/>
          <w:szCs w:val="28"/>
        </w:rPr>
        <w:t>logistic regression</w:t>
      </w:r>
      <w:r w:rsidRPr="00246CC6">
        <w:rPr>
          <w:color w:val="111111"/>
          <w:sz w:val="28"/>
          <w:szCs w:val="28"/>
        </w:rPr>
        <w:t>. </w:t>
      </w:r>
      <w:hyperlink r:id="rId8" w:tgtFrame="_blank" w:history="1">
        <w:r w:rsidRPr="00246CC6">
          <w:rPr>
            <w:rStyle w:val="Hyperlink"/>
            <w:color w:val="auto"/>
            <w:sz w:val="28"/>
            <w:szCs w:val="28"/>
          </w:rPr>
          <w:t>In a study, researchers investigated the use of logistic regression to detect fraudulent credit card transactions in an imbalanced dataset where only a small fraction of transactions are fraudulent </w:t>
        </w:r>
      </w:hyperlink>
      <w:r w:rsidRPr="00246CC6">
        <w:rPr>
          <w:color w:val="auto"/>
          <w:sz w:val="28"/>
          <w:szCs w:val="28"/>
          <w:vertAlign w:val="superscript"/>
        </w:rPr>
        <w:t>.</w:t>
      </w:r>
    </w:p>
    <w:p w14:paraId="43E28A63" w14:textId="7924BFE6" w:rsidR="006F36B6" w:rsidRPr="006F36B6" w:rsidRDefault="006F36B6" w:rsidP="001A62C2">
      <w:pPr>
        <w:spacing w:after="439"/>
        <w:ind w:left="0" w:firstLine="0"/>
        <w:rPr>
          <w:szCs w:val="28"/>
        </w:rPr>
      </w:pPr>
    </w:p>
    <w:p w14:paraId="5A3EFAB1" w14:textId="77777777" w:rsidR="001A62C2" w:rsidRDefault="006F36B6" w:rsidP="001A62C2">
      <w:pPr>
        <w:spacing w:after="439"/>
        <w:rPr>
          <w:szCs w:val="28"/>
        </w:rPr>
      </w:pPr>
      <w:r w:rsidRPr="006F36B6">
        <w:rPr>
          <w:szCs w:val="28"/>
        </w:rPr>
        <w:t>Partial Dependency Plots (PDP):</w:t>
      </w:r>
    </w:p>
    <w:p w14:paraId="4D4B5D9E" w14:textId="3D2435D0" w:rsidR="006F36B6" w:rsidRPr="006F36B6" w:rsidRDefault="001A62C2" w:rsidP="001A62C2">
      <w:pPr>
        <w:spacing w:after="439"/>
        <w:rPr>
          <w:szCs w:val="28"/>
        </w:rPr>
      </w:pPr>
      <w:r>
        <w:rPr>
          <w:szCs w:val="28"/>
        </w:rPr>
        <w:t>P</w:t>
      </w:r>
      <w:r w:rsidR="006F36B6" w:rsidRPr="006F36B6">
        <w:rPr>
          <w:szCs w:val="28"/>
        </w:rPr>
        <w:t>DPs illustrate how a model's output changes with variations in a specific feature while holding other features constant. This allows users to see the relationship between individual features and the model's predictions.</w:t>
      </w:r>
    </w:p>
    <w:p w14:paraId="7A5C78B6" w14:textId="2A0793AC" w:rsidR="006F36B6" w:rsidRPr="006F36B6" w:rsidRDefault="006F36B6" w:rsidP="006F36B6">
      <w:pPr>
        <w:spacing w:after="439"/>
        <w:rPr>
          <w:szCs w:val="28"/>
        </w:rPr>
      </w:pPr>
    </w:p>
    <w:p w14:paraId="488FE55D" w14:textId="77777777" w:rsidR="006F36B6" w:rsidRPr="006F36B6" w:rsidRDefault="006F36B6" w:rsidP="006F36B6">
      <w:pPr>
        <w:spacing w:after="439"/>
        <w:rPr>
          <w:szCs w:val="28"/>
        </w:rPr>
      </w:pPr>
      <w:r w:rsidRPr="006F36B6">
        <w:rPr>
          <w:szCs w:val="28"/>
        </w:rPr>
        <w:t>SHAP (</w:t>
      </w:r>
      <w:proofErr w:type="spellStart"/>
      <w:r w:rsidRPr="006F36B6">
        <w:rPr>
          <w:szCs w:val="28"/>
        </w:rPr>
        <w:t>SHapley</w:t>
      </w:r>
      <w:proofErr w:type="spellEnd"/>
      <w:r w:rsidRPr="006F36B6">
        <w:rPr>
          <w:szCs w:val="28"/>
        </w:rPr>
        <w:t xml:space="preserve"> Additive </w:t>
      </w:r>
      <w:proofErr w:type="spellStart"/>
      <w:r w:rsidRPr="006F36B6">
        <w:rPr>
          <w:szCs w:val="28"/>
        </w:rPr>
        <w:t>exPlanations</w:t>
      </w:r>
      <w:proofErr w:type="spellEnd"/>
      <w:r w:rsidRPr="006F36B6">
        <w:rPr>
          <w:szCs w:val="28"/>
        </w:rPr>
        <w:t>):</w:t>
      </w:r>
    </w:p>
    <w:p w14:paraId="7CF866D9" w14:textId="446D0344" w:rsidR="006F36B6" w:rsidRPr="006F36B6" w:rsidRDefault="00250BEB" w:rsidP="00250BEB">
      <w:pPr>
        <w:spacing w:after="439"/>
        <w:ind w:left="0" w:firstLine="0"/>
        <w:rPr>
          <w:szCs w:val="28"/>
        </w:rPr>
      </w:pPr>
      <w:r>
        <w:rPr>
          <w:szCs w:val="28"/>
        </w:rPr>
        <w:t xml:space="preserve">    </w:t>
      </w:r>
      <w:r w:rsidR="006F36B6" w:rsidRPr="006F36B6">
        <w:rPr>
          <w:szCs w:val="28"/>
        </w:rPr>
        <w:t>SHAP values provide a unified measure of feature importance. They can explain how each feature contributes to a specific prediction and can also give a global view of feature importance.</w:t>
      </w:r>
    </w:p>
    <w:p w14:paraId="4FC4E36D" w14:textId="77777777" w:rsidR="00250BEB" w:rsidRDefault="00250BEB" w:rsidP="006F36B6">
      <w:pPr>
        <w:spacing w:after="439"/>
        <w:rPr>
          <w:szCs w:val="28"/>
        </w:rPr>
      </w:pPr>
    </w:p>
    <w:p w14:paraId="608E8027" w14:textId="25232165" w:rsidR="006F36B6" w:rsidRPr="006F36B6" w:rsidRDefault="006F36B6" w:rsidP="006F36B6">
      <w:pPr>
        <w:spacing w:after="439"/>
        <w:rPr>
          <w:szCs w:val="28"/>
        </w:rPr>
      </w:pPr>
      <w:r w:rsidRPr="006F36B6">
        <w:rPr>
          <w:szCs w:val="28"/>
        </w:rPr>
        <w:t>Decision Trees and Rule-Based Models:</w:t>
      </w:r>
    </w:p>
    <w:p w14:paraId="7069AB48" w14:textId="4C0D3C14" w:rsidR="006F36B6" w:rsidRPr="006F36B6" w:rsidRDefault="006F36B6" w:rsidP="001A62C2">
      <w:pPr>
        <w:spacing w:after="439"/>
        <w:rPr>
          <w:szCs w:val="28"/>
        </w:rPr>
      </w:pPr>
      <w:r w:rsidRPr="006F36B6">
        <w:rPr>
          <w:szCs w:val="28"/>
        </w:rPr>
        <w:t>Decision trees are inherently interpretable. By visualizing the tree structure, users can see how decisions are made at each node based on specific features. Rule-based models, like decision sets, provide a set of easy-to-understand rules for predictions.</w:t>
      </w:r>
    </w:p>
    <w:p w14:paraId="123190E1" w14:textId="77777777" w:rsidR="00250BEB" w:rsidRDefault="00250BEB" w:rsidP="006F36B6">
      <w:pPr>
        <w:spacing w:after="439"/>
        <w:rPr>
          <w:szCs w:val="28"/>
        </w:rPr>
      </w:pPr>
    </w:p>
    <w:p w14:paraId="20DCD01C" w14:textId="061FEF72" w:rsidR="006F36B6" w:rsidRPr="006F36B6" w:rsidRDefault="006F36B6" w:rsidP="006F36B6">
      <w:pPr>
        <w:spacing w:after="439"/>
        <w:rPr>
          <w:szCs w:val="28"/>
        </w:rPr>
      </w:pPr>
      <w:r w:rsidRPr="006F36B6">
        <w:rPr>
          <w:szCs w:val="28"/>
        </w:rPr>
        <w:t>Model-Agnostic Methods:</w:t>
      </w:r>
    </w:p>
    <w:p w14:paraId="78890CB1" w14:textId="77777777" w:rsidR="006F36B6" w:rsidRPr="006F36B6" w:rsidRDefault="006F36B6" w:rsidP="006F36B6">
      <w:pPr>
        <w:spacing w:after="439"/>
        <w:rPr>
          <w:szCs w:val="28"/>
        </w:rPr>
      </w:pPr>
      <w:r w:rsidRPr="006F36B6">
        <w:rPr>
          <w:szCs w:val="28"/>
        </w:rPr>
        <w:t>Techniques like SHAP, LIME, and anchor explanations work with any type of model. They provide a way to explain complex models, even if you don't know the internal workings of the model.</w:t>
      </w:r>
    </w:p>
    <w:p w14:paraId="2F8C78F7" w14:textId="77777777" w:rsidR="00250BEB" w:rsidRDefault="00250BEB" w:rsidP="006F36B6">
      <w:pPr>
        <w:spacing w:after="439"/>
        <w:rPr>
          <w:szCs w:val="28"/>
        </w:rPr>
      </w:pPr>
    </w:p>
    <w:p w14:paraId="3CB8E9D9" w14:textId="128FBE84" w:rsidR="006F36B6" w:rsidRPr="006F36B6" w:rsidRDefault="006F36B6" w:rsidP="006F36B6">
      <w:pPr>
        <w:spacing w:after="439"/>
        <w:rPr>
          <w:szCs w:val="28"/>
        </w:rPr>
      </w:pPr>
      <w:r w:rsidRPr="006F36B6">
        <w:rPr>
          <w:szCs w:val="28"/>
        </w:rPr>
        <w:t>Visual Explanations:</w:t>
      </w:r>
    </w:p>
    <w:p w14:paraId="3C6E0A51" w14:textId="41DE2AE2" w:rsidR="006F36B6" w:rsidRPr="006F36B6" w:rsidRDefault="00250BEB" w:rsidP="00250BEB">
      <w:pPr>
        <w:spacing w:after="439"/>
        <w:ind w:firstLine="0"/>
        <w:rPr>
          <w:szCs w:val="28"/>
        </w:rPr>
      </w:pPr>
      <w:r>
        <w:rPr>
          <w:szCs w:val="28"/>
        </w:rPr>
        <w:t xml:space="preserve">    </w:t>
      </w:r>
      <w:r w:rsidR="006F36B6" w:rsidRPr="006F36B6">
        <w:rPr>
          <w:szCs w:val="28"/>
        </w:rPr>
        <w:t xml:space="preserve">Visualization tools can be used to present model interpretations in a more understandable and user-friendly manner. For instance, you can use </w:t>
      </w:r>
      <w:proofErr w:type="spellStart"/>
      <w:r w:rsidR="006F36B6" w:rsidRPr="006F36B6">
        <w:rPr>
          <w:szCs w:val="28"/>
        </w:rPr>
        <w:t>heatmap</w:t>
      </w:r>
      <w:proofErr w:type="spellEnd"/>
      <w:r w:rsidR="006F36B6" w:rsidRPr="006F36B6">
        <w:rPr>
          <w:szCs w:val="28"/>
        </w:rPr>
        <w:t xml:space="preserve"> visualizations to show how feature values influence predictions.</w:t>
      </w:r>
    </w:p>
    <w:p w14:paraId="79F8A46C" w14:textId="77777777" w:rsidR="00250BEB" w:rsidRDefault="00250BEB" w:rsidP="006F36B6">
      <w:pPr>
        <w:spacing w:after="439"/>
        <w:rPr>
          <w:szCs w:val="28"/>
        </w:rPr>
      </w:pPr>
    </w:p>
    <w:p w14:paraId="648E8DE1" w14:textId="031FE74A" w:rsidR="006F36B6" w:rsidRPr="006F36B6" w:rsidRDefault="006F36B6" w:rsidP="006F36B6">
      <w:pPr>
        <w:spacing w:after="439"/>
        <w:rPr>
          <w:szCs w:val="28"/>
        </w:rPr>
      </w:pPr>
      <w:r w:rsidRPr="006F36B6">
        <w:rPr>
          <w:szCs w:val="28"/>
        </w:rPr>
        <w:t>Global vs. Local Interpretability:</w:t>
      </w:r>
    </w:p>
    <w:p w14:paraId="4D50D6A1" w14:textId="77777777" w:rsidR="006F36B6" w:rsidRPr="006F36B6" w:rsidRDefault="006F36B6" w:rsidP="006F36B6">
      <w:pPr>
        <w:spacing w:after="439"/>
        <w:rPr>
          <w:szCs w:val="28"/>
        </w:rPr>
      </w:pPr>
      <w:r w:rsidRPr="006F36B6">
        <w:rPr>
          <w:szCs w:val="28"/>
        </w:rPr>
        <w:t>Models can provide global explanations that apply to the entire model or local explanations that focus on a specific prediction. Both types are important depending on the context and audience.</w:t>
      </w:r>
    </w:p>
    <w:p w14:paraId="797A79E5" w14:textId="77777777" w:rsidR="00250BEB" w:rsidRDefault="00250BEB" w:rsidP="006F36B6">
      <w:pPr>
        <w:spacing w:after="439"/>
        <w:rPr>
          <w:szCs w:val="28"/>
        </w:rPr>
      </w:pPr>
    </w:p>
    <w:p w14:paraId="3146C8E3" w14:textId="52C8B953" w:rsidR="006F36B6" w:rsidRPr="006F36B6" w:rsidRDefault="006F36B6" w:rsidP="006F36B6">
      <w:pPr>
        <w:spacing w:after="439"/>
        <w:rPr>
          <w:szCs w:val="28"/>
        </w:rPr>
      </w:pPr>
      <w:r w:rsidRPr="006F36B6">
        <w:rPr>
          <w:szCs w:val="28"/>
        </w:rPr>
        <w:t>Regulatory Compliance:</w:t>
      </w:r>
    </w:p>
    <w:p w14:paraId="19E6B4AB" w14:textId="77777777" w:rsidR="006F36B6" w:rsidRPr="006F36B6" w:rsidRDefault="006F36B6" w:rsidP="006F36B6">
      <w:pPr>
        <w:spacing w:after="439"/>
        <w:rPr>
          <w:szCs w:val="28"/>
        </w:rPr>
      </w:pPr>
      <w:r w:rsidRPr="006F36B6">
        <w:rPr>
          <w:szCs w:val="28"/>
        </w:rPr>
        <w:t xml:space="preserve">In regulated industries like finance, ensuring that a model's </w:t>
      </w:r>
      <w:proofErr w:type="spellStart"/>
      <w:r w:rsidRPr="006F36B6">
        <w:rPr>
          <w:szCs w:val="28"/>
        </w:rPr>
        <w:t>behavior</w:t>
      </w:r>
      <w:proofErr w:type="spellEnd"/>
      <w:r w:rsidRPr="006F36B6">
        <w:rPr>
          <w:szCs w:val="28"/>
        </w:rPr>
        <w:t xml:space="preserve"> aligns with legal and compliance requirements is critical. Transparent and interpretable models are often </w:t>
      </w:r>
      <w:proofErr w:type="spellStart"/>
      <w:r w:rsidRPr="006F36B6">
        <w:rPr>
          <w:szCs w:val="28"/>
        </w:rPr>
        <w:t>favored</w:t>
      </w:r>
      <w:proofErr w:type="spellEnd"/>
      <w:r w:rsidRPr="006F36B6">
        <w:rPr>
          <w:szCs w:val="28"/>
        </w:rPr>
        <w:t xml:space="preserve"> in such scenarios.</w:t>
      </w:r>
    </w:p>
    <w:p w14:paraId="1191A7E4" w14:textId="77777777" w:rsidR="00250BEB" w:rsidRDefault="00250BEB" w:rsidP="006F36B6">
      <w:pPr>
        <w:spacing w:after="439"/>
        <w:rPr>
          <w:szCs w:val="28"/>
        </w:rPr>
      </w:pPr>
    </w:p>
    <w:p w14:paraId="42ADB20D" w14:textId="6AA330BD" w:rsidR="006F36B6" w:rsidRPr="006F36B6" w:rsidRDefault="006F36B6" w:rsidP="006F36B6">
      <w:pPr>
        <w:spacing w:after="439"/>
        <w:rPr>
          <w:szCs w:val="28"/>
        </w:rPr>
      </w:pPr>
      <w:r w:rsidRPr="006F36B6">
        <w:rPr>
          <w:szCs w:val="28"/>
        </w:rPr>
        <w:t>Stakeholder Collaboration:</w:t>
      </w:r>
    </w:p>
    <w:p w14:paraId="08920D19" w14:textId="77777777" w:rsidR="006F36B6" w:rsidRPr="006F36B6" w:rsidRDefault="006F36B6" w:rsidP="006F36B6">
      <w:pPr>
        <w:spacing w:after="439"/>
        <w:rPr>
          <w:szCs w:val="28"/>
        </w:rPr>
      </w:pPr>
      <w:r w:rsidRPr="006F36B6">
        <w:rPr>
          <w:szCs w:val="28"/>
        </w:rPr>
        <w:t>Collaboration between data scientists, domain experts, and business stakeholders can help bridge the gap between technical understanding and practical interpretation.</w:t>
      </w:r>
    </w:p>
    <w:p w14:paraId="5F01CCC1" w14:textId="77777777" w:rsidR="00250BEB" w:rsidRDefault="00250BEB" w:rsidP="006F36B6">
      <w:pPr>
        <w:spacing w:after="439"/>
        <w:rPr>
          <w:szCs w:val="28"/>
        </w:rPr>
      </w:pPr>
    </w:p>
    <w:p w14:paraId="660D2A95" w14:textId="1BE29884" w:rsidR="006F36B6" w:rsidRPr="006F36B6" w:rsidRDefault="006F36B6" w:rsidP="006F36B6">
      <w:pPr>
        <w:spacing w:after="439"/>
        <w:rPr>
          <w:szCs w:val="28"/>
        </w:rPr>
      </w:pPr>
      <w:r w:rsidRPr="006F36B6">
        <w:rPr>
          <w:szCs w:val="28"/>
        </w:rPr>
        <w:t xml:space="preserve">Documented Model </w:t>
      </w:r>
      <w:proofErr w:type="spellStart"/>
      <w:r w:rsidRPr="006F36B6">
        <w:rPr>
          <w:szCs w:val="28"/>
        </w:rPr>
        <w:t>Behavior</w:t>
      </w:r>
      <w:proofErr w:type="spellEnd"/>
      <w:r w:rsidRPr="006F36B6">
        <w:rPr>
          <w:szCs w:val="28"/>
        </w:rPr>
        <w:t>:</w:t>
      </w:r>
    </w:p>
    <w:p w14:paraId="6071F292" w14:textId="77777777" w:rsidR="006F36B6" w:rsidRPr="006F36B6" w:rsidRDefault="006F36B6" w:rsidP="006F36B6">
      <w:pPr>
        <w:spacing w:after="439"/>
        <w:rPr>
          <w:szCs w:val="28"/>
        </w:rPr>
      </w:pPr>
      <w:r w:rsidRPr="006F36B6">
        <w:rPr>
          <w:szCs w:val="28"/>
        </w:rPr>
        <w:t xml:space="preserve">Clearly documenting a model's </w:t>
      </w:r>
      <w:proofErr w:type="spellStart"/>
      <w:r w:rsidRPr="006F36B6">
        <w:rPr>
          <w:szCs w:val="28"/>
        </w:rPr>
        <w:t>behavior</w:t>
      </w:r>
      <w:proofErr w:type="spellEnd"/>
      <w:r w:rsidRPr="006F36B6">
        <w:rPr>
          <w:szCs w:val="28"/>
        </w:rPr>
        <w:t>, including its input features and how it makes predictions, can aid in understanding and interpretation.</w:t>
      </w:r>
    </w:p>
    <w:p w14:paraId="6F4D158C" w14:textId="02AF2332" w:rsidR="006F36B6" w:rsidRPr="00246CC6" w:rsidRDefault="006F36B6" w:rsidP="00383DA4">
      <w:pPr>
        <w:spacing w:after="439"/>
        <w:ind w:left="0" w:firstLine="0"/>
        <w:rPr>
          <w:szCs w:val="28"/>
        </w:rPr>
      </w:pPr>
    </w:p>
    <w:p w14:paraId="1609295A" w14:textId="77777777" w:rsidR="00EA56A8" w:rsidRPr="00AC1A0D" w:rsidRDefault="00EA56A8" w:rsidP="00EA56A8">
      <w:pPr>
        <w:pStyle w:val="Heading1"/>
        <w:rPr>
          <w:u w:val="single"/>
        </w:rPr>
      </w:pPr>
      <w:r w:rsidRPr="00AC1A0D">
        <w:rPr>
          <w:u w:val="single"/>
        </w:rPr>
        <w:t>Deployment and Prediction:</w:t>
      </w:r>
    </w:p>
    <w:p w14:paraId="788410D2" w14:textId="25C7B465" w:rsidR="00EA56A8" w:rsidRDefault="00EA56A8" w:rsidP="00EA56A8">
      <w:pPr>
        <w:ind w:left="425" w:firstLine="0"/>
      </w:pPr>
      <w:r>
        <w:rPr>
          <w:sz w:val="16"/>
        </w:rPr>
        <w:sym w:font="Times New Roman" w:char="F06C"/>
      </w:r>
      <w:r>
        <w:rPr>
          <w:sz w:val="16"/>
        </w:rPr>
        <w:t xml:space="preserve"> </w:t>
      </w:r>
      <w:r>
        <w:t xml:space="preserve">Deploy the chosen regression model to </w:t>
      </w:r>
      <w:r w:rsidR="00246CC6">
        <w:t>credit card fraud detection</w:t>
      </w:r>
    </w:p>
    <w:p w14:paraId="7D865227" w14:textId="7C4083EA" w:rsidR="00EA56A8" w:rsidRDefault="00EA56A8" w:rsidP="00EA56A8">
      <w:pPr>
        <w:spacing w:after="964"/>
      </w:pPr>
      <w:r>
        <w:rPr>
          <w:sz w:val="16"/>
        </w:rPr>
        <w:sym w:font="Times New Roman" w:char="F06C"/>
      </w:r>
      <w:r>
        <w:rPr>
          <w:sz w:val="16"/>
        </w:rPr>
        <w:t xml:space="preserve"> </w:t>
      </w:r>
      <w:r>
        <w:t>Develop a user-friendly interface for users to input property features</w:t>
      </w:r>
      <w:r w:rsidR="0013622C">
        <w:t>.</w:t>
      </w:r>
    </w:p>
    <w:p w14:paraId="250AAAC4" w14:textId="77777777" w:rsidR="00EA56A8" w:rsidRPr="00AC1A0D" w:rsidRDefault="00EA56A8" w:rsidP="00EA56A8">
      <w:pPr>
        <w:spacing w:after="72" w:line="244" w:lineRule="auto"/>
        <w:ind w:left="-5" w:right="-15" w:hanging="10"/>
        <w:rPr>
          <w:u w:val="single"/>
        </w:rPr>
      </w:pPr>
      <w:r w:rsidRPr="00AC1A0D">
        <w:rPr>
          <w:sz w:val="40"/>
          <w:u w:val="single"/>
        </w:rPr>
        <w:t>Program:</w:t>
      </w:r>
    </w:p>
    <w:p w14:paraId="06E9EAC3" w14:textId="77777777" w:rsidR="00915B8A" w:rsidRDefault="00915B8A" w:rsidP="00915B8A">
      <w:pPr>
        <w:spacing w:after="0"/>
        <w:ind w:left="0" w:right="0" w:firstLine="0"/>
        <w:jc w:val="center"/>
        <w:rPr>
          <w:ins w:id="0" w:author="Unknown"/>
          <w:rFonts w:ascii="Lato" w:hAnsi="Lato"/>
          <w:color w:val="4A4A4A"/>
          <w:sz w:val="24"/>
          <w:shd w:val="clear" w:color="auto" w:fill="FFFFFF"/>
        </w:rPr>
      </w:pPr>
      <w:ins w:id="1" w:author="Unknown">
        <w:r>
          <w:rPr>
            <w:rFonts w:ascii="Lato" w:hAnsi="Lato"/>
            <w:color w:val="4A4A4A"/>
            <w:shd w:val="clear" w:color="auto" w:fill="FFFFFF"/>
          </w:rPr>
          <w:br/>
        </w:r>
      </w:ins>
    </w:p>
    <w:p w14:paraId="35933DE6" w14:textId="6350B840" w:rsidR="00915B8A" w:rsidRDefault="00246CC6" w:rsidP="00915B8A">
      <w:pPr>
        <w:pStyle w:val="Heading3"/>
        <w:spacing w:before="0"/>
        <w:jc w:val="center"/>
        <w:rPr>
          <w:rFonts w:ascii="Times New Roman" w:hAnsi="Times New Roman" w:cs="Times New Roman"/>
          <w:sz w:val="36"/>
          <w:szCs w:val="36"/>
          <w:u w:val="single" w:color="000000"/>
        </w:rPr>
      </w:pPr>
      <w:r>
        <w:rPr>
          <w:rFonts w:ascii="Times New Roman" w:hAnsi="Times New Roman" w:cs="Times New Roman"/>
          <w:sz w:val="36"/>
          <w:szCs w:val="36"/>
          <w:u w:val="single" w:color="000000"/>
        </w:rPr>
        <w:t>Credit Card Fraud Detection</w:t>
      </w:r>
    </w:p>
    <w:p w14:paraId="25C7212E" w14:textId="77777777" w:rsidR="00246CC6" w:rsidRPr="00246CC6" w:rsidRDefault="00246CC6" w:rsidP="00246CC6"/>
    <w:p w14:paraId="30A6197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pip install </w:t>
      </w:r>
      <w:proofErr w:type="spellStart"/>
      <w:r>
        <w:rPr>
          <w:rStyle w:val="HTMLCode"/>
          <w:rFonts w:ascii="Consolas" w:eastAsiaTheme="majorEastAsia" w:hAnsi="Consolas"/>
          <w:color w:val="000000"/>
          <w:sz w:val="23"/>
          <w:szCs w:val="23"/>
        </w:rPr>
        <w:t>sklearn</w:t>
      </w:r>
      <w:proofErr w:type="spellEnd"/>
      <w:r>
        <w:rPr>
          <w:rStyle w:val="token"/>
          <w:rFonts w:ascii="Consolas" w:hAnsi="Consolas"/>
          <w:color w:val="9A6E3A"/>
          <w:sz w:val="23"/>
          <w:szCs w:val="23"/>
        </w:rPr>
        <w:t>==</w:t>
      </w:r>
      <w:r>
        <w:rPr>
          <w:rStyle w:val="token"/>
          <w:rFonts w:ascii="Consolas" w:hAnsi="Consolas"/>
          <w:color w:val="990055"/>
          <w:sz w:val="23"/>
          <w:szCs w:val="23"/>
        </w:rPr>
        <w:t>0.24.2</w:t>
      </w:r>
      <w:r>
        <w:rPr>
          <w:rStyle w:val="HTMLCode"/>
          <w:rFonts w:ascii="Consolas" w:eastAsiaTheme="majorEastAsia" w:hAnsi="Consolas"/>
          <w:color w:val="000000"/>
          <w:sz w:val="23"/>
          <w:szCs w:val="23"/>
        </w:rPr>
        <w:t xml:space="preserve"> imbalanced</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learn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pandas </w:t>
      </w:r>
      <w:proofErr w:type="spellStart"/>
      <w:r>
        <w:rPr>
          <w:rStyle w:val="HTMLCode"/>
          <w:rFonts w:ascii="Consolas" w:eastAsiaTheme="majorEastAsia" w:hAnsi="Consolas"/>
          <w:color w:val="000000"/>
          <w:sz w:val="23"/>
          <w:szCs w:val="23"/>
        </w:rPr>
        <w:t>matplotlib</w:t>
      </w:r>
      <w:proofErr w:type="spell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seaborn</w:t>
      </w:r>
      <w:proofErr w:type="spellEnd"/>
    </w:p>
    <w:p w14:paraId="6F2C0E9F" w14:textId="5D7DFFE0" w:rsidR="00246CC6" w:rsidRDefault="00246CC6" w:rsidP="00246CC6">
      <w:pPr>
        <w:shd w:val="clear" w:color="auto" w:fill="FFFFFF"/>
        <w:ind w:left="0" w:firstLine="0"/>
        <w:rPr>
          <w:rFonts w:ascii="Arial" w:hAnsi="Arial" w:cs="Arial"/>
          <w:color w:val="0077AA"/>
          <w:sz w:val="30"/>
          <w:szCs w:val="30"/>
        </w:rPr>
      </w:pPr>
    </w:p>
    <w:p w14:paraId="0839D789"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the necessary libraries:</w:t>
      </w:r>
    </w:p>
    <w:p w14:paraId="77AAB99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np</w:t>
      </w:r>
    </w:p>
    <w:p w14:paraId="6B9E1D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pandas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proofErr w:type="spellEnd"/>
    </w:p>
    <w:p w14:paraId="2BDC0DD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r>
        <w:rPr>
          <w:rStyle w:val="token"/>
          <w:rFonts w:ascii="Consolas" w:hAnsi="Consolas"/>
          <w:color w:val="999999"/>
          <w:sz w:val="23"/>
          <w:szCs w:val="23"/>
        </w:rPr>
        <w:t>.</w:t>
      </w:r>
      <w:r>
        <w:rPr>
          <w:rStyle w:val="HTMLCode"/>
          <w:rFonts w:ascii="Consolas" w:eastAsiaTheme="majorEastAsia" w:hAnsi="Consolas"/>
          <w:color w:val="000000"/>
          <w:sz w:val="23"/>
          <w:szCs w:val="23"/>
        </w:rPr>
        <w:t>pyplot</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proofErr w:type="spellEnd"/>
    </w:p>
    <w:p w14:paraId="340C5F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seaborn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proofErr w:type="spellEnd"/>
    </w:p>
    <w:p w14:paraId="59A5780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proofErr w:type="spellEnd"/>
    </w:p>
    <w:p w14:paraId="3BFAE6D5" w14:textId="25E0DB54" w:rsidR="00246CC6" w:rsidRDefault="00246CC6" w:rsidP="00246CC6">
      <w:pPr>
        <w:shd w:val="clear" w:color="auto" w:fill="FFFFFF"/>
        <w:rPr>
          <w:rFonts w:ascii="Arial" w:hAnsi="Arial" w:cs="Arial"/>
          <w:color w:val="0077AA"/>
          <w:sz w:val="30"/>
          <w:szCs w:val="30"/>
        </w:rPr>
      </w:pPr>
    </w:p>
    <w:p w14:paraId="237652FF"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read the data and try to understand each feature's meaning. The Python module </w:t>
      </w:r>
      <w:hyperlink r:id="rId9" w:tgtFrame="_blank" w:tooltip="pandas" w:history="1">
        <w:r>
          <w:rPr>
            <w:rStyle w:val="Hyperlink"/>
            <w:rFonts w:ascii="Helvetica" w:hAnsi="Helvetica" w:cs="Arial"/>
            <w:color w:val="306998"/>
          </w:rPr>
          <w:t>pandas</w:t>
        </w:r>
      </w:hyperlink>
      <w:r>
        <w:rPr>
          <w:rFonts w:ascii="Helvetica" w:hAnsi="Helvetica" w:cs="Arial"/>
          <w:color w:val="212529"/>
        </w:rPr>
        <w:t> provide us with the functions to read data. In the next step, we will read the data from our directory where the data is saved, and then we look at the first and last five rows of the data using </w:t>
      </w:r>
      <w:r>
        <w:rPr>
          <w:rStyle w:val="HTMLCode"/>
          <w:rFonts w:eastAsiaTheme="majorEastAsia"/>
          <w:color w:val="D63384"/>
          <w:sz w:val="21"/>
          <w:szCs w:val="21"/>
        </w:rPr>
        <w:t>head()</w:t>
      </w:r>
      <w:r>
        <w:rPr>
          <w:rFonts w:ascii="Helvetica" w:hAnsi="Helvetica" w:cs="Arial"/>
          <w:color w:val="212529"/>
        </w:rPr>
        <w:t>, and </w:t>
      </w:r>
      <w:r>
        <w:rPr>
          <w:rStyle w:val="HTMLCode"/>
          <w:rFonts w:eastAsiaTheme="majorEastAsia"/>
          <w:color w:val="D63384"/>
          <w:sz w:val="21"/>
          <w:szCs w:val="21"/>
        </w:rPr>
        <w:t>tail()</w:t>
      </w:r>
      <w:r>
        <w:rPr>
          <w:rFonts w:ascii="Helvetica" w:hAnsi="Helvetica" w:cs="Arial"/>
          <w:color w:val="212529"/>
        </w:rPr>
        <w:t> methods:</w:t>
      </w:r>
    </w:p>
    <w:p w14:paraId="6D20FE2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dataset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r>
        <w:rPr>
          <w:rStyle w:val="token"/>
          <w:rFonts w:ascii="Consolas" w:hAnsi="Consolas"/>
          <w:color w:val="999999"/>
          <w:sz w:val="23"/>
          <w:szCs w:val="23"/>
        </w:rPr>
        <w:t>.</w:t>
      </w:r>
      <w:r>
        <w:rPr>
          <w:rStyle w:val="HTMLCode"/>
          <w:rFonts w:ascii="Consolas" w:eastAsiaTheme="majorEastAsia" w:hAnsi="Consolas"/>
          <w:color w:val="000000"/>
          <w:sz w:val="23"/>
          <w:szCs w:val="23"/>
        </w:rPr>
        <w:t>read_csv</w:t>
      </w:r>
      <w:proofErr w:type="spell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creditcard.csv</w:t>
      </w:r>
      <w:proofErr w:type="spellEnd"/>
      <w:r>
        <w:rPr>
          <w:rStyle w:val="token"/>
          <w:rFonts w:ascii="Consolas" w:hAnsi="Consolas"/>
          <w:color w:val="669900"/>
          <w:sz w:val="23"/>
          <w:szCs w:val="23"/>
        </w:rPr>
        <w:t>"</w:t>
      </w:r>
      <w:r>
        <w:rPr>
          <w:rStyle w:val="token"/>
          <w:rFonts w:ascii="Consolas" w:hAnsi="Consolas"/>
          <w:color w:val="999999"/>
          <w:sz w:val="23"/>
          <w:szCs w:val="23"/>
        </w:rPr>
        <w:t>)</w:t>
      </w:r>
    </w:p>
    <w:p w14:paraId="5E87416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5E43701" w14:textId="7288EA62" w:rsidR="00246CC6" w:rsidRDefault="00246CC6" w:rsidP="00246CC6">
      <w:pPr>
        <w:shd w:val="clear" w:color="auto" w:fill="FFFFFF"/>
        <w:rPr>
          <w:rFonts w:ascii="Arial" w:hAnsi="Arial" w:cs="Arial"/>
          <w:color w:val="0077AA"/>
          <w:sz w:val="30"/>
          <w:szCs w:val="30"/>
        </w:rPr>
      </w:pPr>
    </w:p>
    <w:p w14:paraId="1F1ED2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0926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05AE80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289149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149.62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FE729D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23BE54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ED8CBE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E12822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378.66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718F9D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434E8B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123.50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CCFD4B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258E740" w14:textId="4A6BD01F"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w:t>
      </w:r>
    </w:p>
    <w:p w14:paraId="77AC2D8E" w14:textId="06988548" w:rsidR="00246CC6" w:rsidRDefault="00246CC6" w:rsidP="00246CC6">
      <w:pPr>
        <w:shd w:val="clear" w:color="auto" w:fill="FFFFFF"/>
        <w:ind w:left="0" w:firstLine="0"/>
        <w:rPr>
          <w:rFonts w:ascii="Arial" w:hAnsi="Arial" w:cs="Arial"/>
          <w:color w:val="0077AA"/>
          <w:sz w:val="30"/>
          <w:szCs w:val="30"/>
        </w:rPr>
      </w:pPr>
    </w:p>
    <w:p w14:paraId="235CA057" w14:textId="77777777" w:rsidR="00246CC6" w:rsidRDefault="00246CC6" w:rsidP="00246CC6">
      <w:pPr>
        <w:pStyle w:val="NormalWeb"/>
        <w:shd w:val="clear" w:color="auto" w:fill="FFFFFF"/>
        <w:spacing w:before="450" w:beforeAutospacing="0" w:after="450" w:afterAutospacing="0" w:line="0" w:lineRule="atLeast"/>
        <w:rPr>
          <w:rStyle w:val="ezoic-ad"/>
          <w:color w:val="212529"/>
          <w:bdr w:val="none" w:sz="0" w:space="0" w:color="auto" w:frame="1"/>
        </w:rPr>
      </w:pPr>
      <w:r>
        <w:rPr>
          <w:rFonts w:ascii="Helvetica" w:hAnsi="Helvetica" w:cs="Arial"/>
          <w:color w:val="212529"/>
        </w:rPr>
        <w:t>The </w:t>
      </w:r>
      <w:r>
        <w:rPr>
          <w:rStyle w:val="HTMLCode"/>
          <w:rFonts w:eastAsiaTheme="majorEastAsia"/>
          <w:color w:val="D63384"/>
          <w:sz w:val="21"/>
          <w:szCs w:val="21"/>
        </w:rPr>
        <w:t>Time</w:t>
      </w:r>
      <w:r>
        <w:rPr>
          <w:rFonts w:ascii="Helvetica" w:hAnsi="Helvetica" w:cs="Arial"/>
          <w:color w:val="212529"/>
        </w:rPr>
        <w:t> is measured in seconds since the first transaction in the data collection. As a result, we may infer that this dataset contains all transactions recorded during two days. The features were prepared using PCA, so the physical interpretation of individual features does not make sense.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are the only features that are not transformed to PCA. </w:t>
      </w:r>
      <w:r>
        <w:rPr>
          <w:rStyle w:val="HTMLCode"/>
          <w:rFonts w:eastAsiaTheme="majorEastAsia"/>
          <w:color w:val="D63384"/>
          <w:sz w:val="21"/>
          <w:szCs w:val="21"/>
        </w:rPr>
        <w:t>'Class'</w:t>
      </w:r>
      <w:r>
        <w:rPr>
          <w:rFonts w:ascii="Helvetica" w:hAnsi="Helvetica" w:cs="Arial"/>
          <w:color w:val="212529"/>
        </w:rPr>
        <w:t> is the response variable, and it has a value of 1 if there is fraud and 0 otherwise.</w:t>
      </w:r>
    </w:p>
    <w:p w14:paraId="337FF7E8" w14:textId="51CDB20D" w:rsidR="00246CC6" w:rsidRDefault="00246CC6" w:rsidP="00246CC6">
      <w:pPr>
        <w:rPr>
          <w:color w:val="auto"/>
          <w:sz w:val="24"/>
          <w:szCs w:val="24"/>
        </w:rPr>
      </w:pPr>
    </w:p>
    <w:p w14:paraId="4F565200" w14:textId="77777777" w:rsidR="00246CC6" w:rsidRPr="00246CC6" w:rsidRDefault="00246CC6" w:rsidP="00246CC6">
      <w:pPr>
        <w:pStyle w:val="Heading2"/>
        <w:shd w:val="clear" w:color="auto" w:fill="FFFFFF"/>
        <w:spacing w:before="0"/>
        <w:rPr>
          <w:rFonts w:ascii="Arial" w:hAnsi="Arial" w:cs="Arial"/>
          <w:color w:val="212529"/>
          <w:u w:val="single"/>
        </w:rPr>
      </w:pPr>
      <w:r w:rsidRPr="00246CC6">
        <w:rPr>
          <w:rFonts w:ascii="Helvetica" w:hAnsi="Helvetica" w:cs="Arial"/>
          <w:color w:val="212529"/>
          <w:u w:val="single"/>
        </w:rPr>
        <w:t>Data Exploration and Visualization</w:t>
      </w:r>
    </w:p>
    <w:p w14:paraId="0D6C1D9B" w14:textId="03E3B61A" w:rsidR="00246CC6" w:rsidRDefault="00246CC6" w:rsidP="00246CC6">
      <w:pPr>
        <w:pStyle w:val="NormalWeb"/>
        <w:shd w:val="clear" w:color="auto" w:fill="FFFFFF"/>
        <w:spacing w:before="450" w:beforeAutospacing="0" w:after="450" w:afterAutospacing="0"/>
        <w:rPr>
          <w:rStyle w:val="HTMLCode"/>
          <w:rFonts w:ascii="Consolas" w:eastAsiaTheme="majorEastAsia" w:hAnsi="Consolas"/>
          <w:color w:val="000000"/>
          <w:sz w:val="23"/>
          <w:szCs w:val="23"/>
        </w:rPr>
      </w:pPr>
      <w:r>
        <w:rPr>
          <w:rFonts w:ascii="Helvetica" w:hAnsi="Helvetica" w:cs="Arial"/>
          <w:color w:val="212529"/>
        </w:rPr>
        <w:t>Now we try to find out the relative proportion of valid and fraudulent credit card transactions:</w:t>
      </w:r>
      <w:r>
        <w:rPr>
          <w:rStyle w:val="token"/>
          <w:rFonts w:ascii="Consolas" w:hAnsi="Consolas"/>
          <w:color w:val="708090"/>
          <w:sz w:val="23"/>
          <w:szCs w:val="23"/>
        </w:rPr>
        <w:t xml:space="preserve"> </w:t>
      </w:r>
    </w:p>
    <w:p w14:paraId="07B86DF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95E9D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"Valid Transactions: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4DDE669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"Proportion of 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68129D9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60D8B2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74365FA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r>
        <w:rPr>
          <w:rStyle w:val="token"/>
          <w:rFonts w:ascii="Consolas" w:hAnsi="Consolas"/>
          <w:color w:val="999999"/>
          <w:sz w:val="23"/>
          <w:szCs w:val="23"/>
        </w:rPr>
        <w:t>.</w:t>
      </w:r>
      <w:r>
        <w:rPr>
          <w:rStyle w:val="HTMLCode"/>
          <w:rFonts w:ascii="Consolas" w:eastAsiaTheme="majorEastAsia" w:hAnsi="Consolas"/>
          <w:color w:val="000000"/>
          <w:sz w:val="23"/>
          <w:szCs w:val="23"/>
        </w:rPr>
        <w:t>where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"Fraud"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"Genuine"</w:t>
      </w:r>
      <w:r>
        <w:rPr>
          <w:rStyle w:val="token"/>
          <w:rFonts w:ascii="Consolas" w:hAnsi="Consolas"/>
          <w:color w:val="999999"/>
          <w:sz w:val="23"/>
          <w:szCs w:val="23"/>
        </w:rPr>
        <w:t>)</w:t>
      </w:r>
    </w:p>
    <w:p w14:paraId="64D02C76"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value_counts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kind</w:t>
      </w:r>
      <w:r>
        <w:rPr>
          <w:rStyle w:val="token"/>
          <w:rFonts w:ascii="Consolas" w:hAnsi="Consolas"/>
          <w:color w:val="9A6E3A"/>
          <w:sz w:val="23"/>
          <w:szCs w:val="23"/>
        </w:rPr>
        <w:t>=</w:t>
      </w:r>
      <w:r>
        <w:rPr>
          <w:rStyle w:val="token"/>
          <w:rFonts w:ascii="Consolas" w:hAnsi="Consolas"/>
          <w:color w:val="669900"/>
          <w:sz w:val="23"/>
          <w:szCs w:val="23"/>
        </w:rPr>
        <w:t>"pie"</w:t>
      </w:r>
      <w:r>
        <w:rPr>
          <w:rStyle w:val="token"/>
          <w:rFonts w:ascii="Consolas" w:hAnsi="Consolas"/>
          <w:color w:val="999999"/>
          <w:sz w:val="23"/>
          <w:szCs w:val="23"/>
        </w:rPr>
        <w:t>)</w:t>
      </w:r>
    </w:p>
    <w:p w14:paraId="21469B56" w14:textId="58FD2E3D" w:rsidR="00246CC6" w:rsidRDefault="00246CC6" w:rsidP="00246CC6">
      <w:pPr>
        <w:shd w:val="clear" w:color="auto" w:fill="FFFFFF"/>
        <w:ind w:left="0" w:firstLine="0"/>
        <w:rPr>
          <w:rFonts w:ascii="Arial" w:hAnsi="Arial" w:cs="Arial"/>
          <w:color w:val="0077AA"/>
          <w:sz w:val="30"/>
          <w:szCs w:val="30"/>
        </w:rPr>
      </w:pPr>
    </w:p>
    <w:p w14:paraId="2CC1FE5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492</w:t>
      </w:r>
    </w:p>
    <w:p w14:paraId="29484AF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Valid Transactions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284315</w:t>
      </w:r>
    </w:p>
    <w:p w14:paraId="5570D85F"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Proportion of 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0.001727485630620034</w:t>
      </w:r>
    </w:p>
    <w:p w14:paraId="65298AE7" w14:textId="1092207B" w:rsidR="00246CC6" w:rsidRDefault="00246CC6" w:rsidP="00246CC6">
      <w:pPr>
        <w:shd w:val="clear" w:color="auto" w:fill="FFFFFF"/>
        <w:rPr>
          <w:rFonts w:ascii="Arial" w:hAnsi="Arial" w:cs="Arial"/>
          <w:color w:val="0077AA"/>
          <w:sz w:val="30"/>
          <w:szCs w:val="30"/>
        </w:rPr>
      </w:pPr>
    </w:p>
    <w:p w14:paraId="05C2AA52" w14:textId="7B46E58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32C833A1" wp14:editId="46E93299">
            <wp:extent cx="2619375" cy="2200275"/>
            <wp:effectExtent l="0" t="0" r="0" b="0"/>
            <wp:docPr id="7" name="Picture 7" descr="Data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a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14:paraId="180CBC92"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There is an imbalance in the data, with only 0.17% of the total cases being fraudulent.</w:t>
      </w:r>
    </w:p>
    <w:p w14:paraId="3BAAEA08"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look at the distribution of the two named features in the dataset. For </w:t>
      </w:r>
      <w:r>
        <w:rPr>
          <w:rStyle w:val="HTMLCode"/>
          <w:rFonts w:eastAsiaTheme="majorEastAsia"/>
          <w:color w:val="D63384"/>
          <w:sz w:val="21"/>
          <w:szCs w:val="21"/>
        </w:rPr>
        <w:t>Time</w:t>
      </w:r>
      <w:r>
        <w:rPr>
          <w:rFonts w:ascii="Helvetica" w:hAnsi="Helvetica" w:cs="Arial"/>
          <w:color w:val="212529"/>
        </w:rPr>
        <w:t>, it is clear that there was a particular duration in the day when most of the transactions took place:</w:t>
      </w:r>
    </w:p>
    <w:p w14:paraId="222AD0A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subplots</w:t>
      </w:r>
      <w:proofErr w:type="spell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18</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sharex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5F9287E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3758E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amount_value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1FE1F0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time_value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39CD88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D041D7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amount_value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Amount'</w:t>
      </w:r>
      <w:r>
        <w:rPr>
          <w:rStyle w:val="token"/>
          <w:rFonts w:ascii="Consolas" w:hAnsi="Consolas"/>
          <w:color w:val="999999"/>
          <w:sz w:val="23"/>
          <w:szCs w:val="23"/>
        </w:rPr>
        <w:t>)</w:t>
      </w:r>
    </w:p>
    <w:p w14:paraId="41EB57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time_value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Time'</w:t>
      </w:r>
      <w:r>
        <w:rPr>
          <w:rStyle w:val="token"/>
          <w:rFonts w:ascii="Consolas" w:hAnsi="Consolas"/>
          <w:color w:val="999999"/>
          <w:sz w:val="23"/>
          <w:szCs w:val="23"/>
        </w:rPr>
        <w:t>)</w:t>
      </w:r>
    </w:p>
    <w:p w14:paraId="7C92C58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5AFD4C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6581E9B8" w14:textId="369754B1" w:rsidR="00246CC6" w:rsidRDefault="00246CC6" w:rsidP="00246CC6">
      <w:pPr>
        <w:shd w:val="clear" w:color="auto" w:fill="FFFFFF"/>
        <w:rPr>
          <w:rFonts w:ascii="Arial" w:hAnsi="Arial" w:cs="Arial"/>
          <w:color w:val="0077AA"/>
          <w:sz w:val="30"/>
          <w:szCs w:val="30"/>
        </w:rPr>
      </w:pPr>
    </w:p>
    <w:p w14:paraId="43F0307A" w14:textId="72309F36"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457178A3" wp14:editId="65E08A90">
            <wp:extent cx="7143750" cy="1752600"/>
            <wp:effectExtent l="0" t="0" r="0" b="0"/>
            <wp:docPr id="6" name="Picture 6" descr="Distribution of Time and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Time and Am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0" cy="1752600"/>
                    </a:xfrm>
                    <a:prstGeom prst="rect">
                      <a:avLst/>
                    </a:prstGeom>
                    <a:noFill/>
                    <a:ln>
                      <a:noFill/>
                    </a:ln>
                  </pic:spPr>
                </pic:pic>
              </a:graphicData>
            </a:graphic>
          </wp:inline>
        </w:drawing>
      </w:r>
    </w:p>
    <w:p w14:paraId="7080A317" w14:textId="5170EEC8"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Let us check if there is any difference between valid transactions and fraudulent transactions:</w:t>
      </w:r>
    </w:p>
    <w:p w14:paraId="11FDA35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Fraudulent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A700F5B"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Valid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809EC3A" w14:textId="699D451A" w:rsidR="00246CC6" w:rsidRDefault="00246CC6" w:rsidP="00246CC6">
      <w:pPr>
        <w:shd w:val="clear" w:color="auto" w:fill="FFFFFF"/>
        <w:rPr>
          <w:rFonts w:ascii="Arial" w:hAnsi="Arial" w:cs="Arial"/>
          <w:color w:val="0077AA"/>
          <w:sz w:val="30"/>
          <w:szCs w:val="30"/>
        </w:rPr>
      </w:pPr>
    </w:p>
    <w:p w14:paraId="3FB842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Fraudulent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122.21132113821133</w:t>
      </w:r>
    </w:p>
    <w:p w14:paraId="1ADE71D2"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Valid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88.29102242225574</w:t>
      </w:r>
    </w:p>
    <w:p w14:paraId="62C14128" w14:textId="73D1371C" w:rsidR="00246CC6" w:rsidRDefault="00246CC6" w:rsidP="00246CC6">
      <w:pPr>
        <w:shd w:val="clear" w:color="auto" w:fill="FFFFFF"/>
        <w:rPr>
          <w:rFonts w:ascii="Arial" w:hAnsi="Arial" w:cs="Arial"/>
          <w:color w:val="0077AA"/>
          <w:sz w:val="30"/>
          <w:szCs w:val="30"/>
        </w:rPr>
      </w:pPr>
    </w:p>
    <w:p w14:paraId="2AED7A64"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can notice from this, the average money transaction for the fraudulent ones is more. It makes this problem crucial to deal with. Now let us try to understand the distribution of values in each feature. Let's start with the </w:t>
      </w:r>
      <w:r>
        <w:rPr>
          <w:rStyle w:val="HTMLCode"/>
          <w:rFonts w:eastAsiaTheme="majorEastAsia"/>
          <w:color w:val="D63384"/>
          <w:sz w:val="21"/>
          <w:szCs w:val="21"/>
        </w:rPr>
        <w:t>Amount</w:t>
      </w:r>
      <w:r>
        <w:rPr>
          <w:rFonts w:ascii="Helvetica" w:hAnsi="Helvetica" w:cs="Arial"/>
          <w:color w:val="212529"/>
        </w:rPr>
        <w:t>:</w:t>
      </w:r>
    </w:p>
    <w:p w14:paraId="737D268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"Summary of the feature - Amount"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w:t>
      </w:r>
      <w:r>
        <w:rPr>
          <w:rStyle w:val="token"/>
          <w:rFonts w:ascii="Consolas" w:hAnsi="Consolas"/>
          <w:color w:val="999999"/>
          <w:sz w:val="23"/>
          <w:szCs w:val="23"/>
        </w:rPr>
        <w:t>)</w:t>
      </w:r>
    </w:p>
    <w:p w14:paraId="233B8E2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describe</w:t>
      </w:r>
      <w:r>
        <w:rPr>
          <w:rStyle w:val="token"/>
          <w:rFonts w:ascii="Consolas" w:hAnsi="Consolas"/>
          <w:color w:val="999999"/>
          <w:sz w:val="23"/>
          <w:szCs w:val="23"/>
        </w:rPr>
        <w:t>())</w:t>
      </w:r>
    </w:p>
    <w:p w14:paraId="3EC8BC0B" w14:textId="547254D2" w:rsidR="00246CC6" w:rsidRDefault="00246CC6" w:rsidP="00246CC6">
      <w:pPr>
        <w:shd w:val="clear" w:color="auto" w:fill="FFFFFF"/>
        <w:ind w:left="0" w:firstLine="0"/>
        <w:rPr>
          <w:rFonts w:ascii="Arial" w:hAnsi="Arial" w:cs="Arial"/>
          <w:color w:val="0077AA"/>
          <w:sz w:val="30"/>
          <w:szCs w:val="30"/>
        </w:rPr>
      </w:pPr>
    </w:p>
    <w:p w14:paraId="35E2B7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Summary of the feature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Amount</w:t>
      </w:r>
    </w:p>
    <w:p w14:paraId="55B8E4A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A6E3A"/>
          <w:sz w:val="23"/>
          <w:szCs w:val="23"/>
        </w:rPr>
        <w:t>-------------------------------</w:t>
      </w:r>
    </w:p>
    <w:p w14:paraId="3129F8D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count    </w:t>
      </w:r>
      <w:r>
        <w:rPr>
          <w:rStyle w:val="token"/>
          <w:rFonts w:ascii="Consolas" w:hAnsi="Consolas"/>
          <w:color w:val="990055"/>
          <w:sz w:val="23"/>
          <w:szCs w:val="23"/>
        </w:rPr>
        <w:t>284807.000000</w:t>
      </w:r>
    </w:p>
    <w:p w14:paraId="323D61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mean         </w:t>
      </w:r>
      <w:r>
        <w:rPr>
          <w:rStyle w:val="token"/>
          <w:rFonts w:ascii="Consolas" w:hAnsi="Consolas"/>
          <w:color w:val="990055"/>
          <w:sz w:val="23"/>
          <w:szCs w:val="23"/>
        </w:rPr>
        <w:t>88.349619</w:t>
      </w:r>
    </w:p>
    <w:p w14:paraId="77C0E1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std</w:t>
      </w:r>
      <w:proofErr w:type="spellEnd"/>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250.120109</w:t>
      </w:r>
    </w:p>
    <w:p w14:paraId="3D9C8FE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min</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0.000000</w:t>
      </w:r>
    </w:p>
    <w:p w14:paraId="3A49E74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25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5.600000</w:t>
      </w:r>
    </w:p>
    <w:p w14:paraId="403ACF3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50</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22.000000</w:t>
      </w:r>
    </w:p>
    <w:p w14:paraId="2B2C0F7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75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77.165000</w:t>
      </w:r>
    </w:p>
    <w:p w14:paraId="545A92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max</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25691.160000</w:t>
      </w:r>
    </w:p>
    <w:p w14:paraId="31AEBC5A"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Name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dtype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float64</w:t>
      </w:r>
    </w:p>
    <w:p w14:paraId="177CA11D" w14:textId="55B20CEC" w:rsidR="00246CC6" w:rsidRDefault="00246CC6" w:rsidP="00246CC6">
      <w:pPr>
        <w:shd w:val="clear" w:color="auto" w:fill="FFFFFF"/>
        <w:rPr>
          <w:rFonts w:ascii="Arial" w:hAnsi="Arial" w:cs="Arial"/>
          <w:color w:val="0077AA"/>
          <w:sz w:val="30"/>
          <w:szCs w:val="30"/>
        </w:rPr>
      </w:pPr>
    </w:p>
    <w:p w14:paraId="233D95E7"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 xml:space="preserve">The rest of the features don't have any physical interpretation and will be seen through histograms. Here the values are </w:t>
      </w:r>
      <w:proofErr w:type="spellStart"/>
      <w:r>
        <w:rPr>
          <w:rFonts w:ascii="Helvetica" w:hAnsi="Helvetica" w:cs="Arial"/>
          <w:color w:val="212529"/>
        </w:rPr>
        <w:t>subgrouped</w:t>
      </w:r>
      <w:proofErr w:type="spellEnd"/>
      <w:r>
        <w:rPr>
          <w:rFonts w:ascii="Helvetica" w:hAnsi="Helvetica" w:cs="Arial"/>
          <w:color w:val="212529"/>
        </w:rPr>
        <w:t xml:space="preserve"> according to class (valid or fraud):</w:t>
      </w:r>
    </w:p>
    <w:p w14:paraId="4ED87C6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622A23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amount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p>
    <w:p w14:paraId="05A2129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drop</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labels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axis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inplace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35B0F4B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insert</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p>
    <w:p w14:paraId="60CDDC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columns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columns</w:t>
      </w:r>
    </w:p>
    <w:p w14:paraId="549264E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figure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A6E3A"/>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0F3623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grids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r>
        <w:rPr>
          <w:rStyle w:val="token"/>
          <w:rFonts w:ascii="Consolas" w:hAnsi="Consolas"/>
          <w:color w:val="999999"/>
          <w:sz w:val="23"/>
          <w:szCs w:val="23"/>
        </w:rPr>
        <w:t>.</w:t>
      </w:r>
      <w:r>
        <w:rPr>
          <w:rStyle w:val="HTMLCode"/>
          <w:rFonts w:ascii="Consolas" w:eastAsiaTheme="majorEastAsia" w:hAnsi="Consolas"/>
          <w:color w:val="000000"/>
          <w:sz w:val="23"/>
          <w:szCs w:val="23"/>
        </w:rPr>
        <w:t>GridSpec</w:t>
      </w:r>
      <w:proofErr w:type="spellEnd"/>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AEE4C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grid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index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enumerate</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columns</w:t>
      </w:r>
      <w:r>
        <w:rPr>
          <w:rStyle w:val="token"/>
          <w:rFonts w:ascii="Consolas" w:hAnsi="Consolas"/>
          <w:color w:val="999999"/>
          <w:sz w:val="23"/>
          <w:szCs w:val="23"/>
        </w:rPr>
        <w:t>]):</w:t>
      </w:r>
    </w:p>
    <w:p w14:paraId="12F40EB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grids</w:t>
      </w:r>
      <w:r>
        <w:rPr>
          <w:rStyle w:val="token"/>
          <w:rFonts w:ascii="Consolas" w:hAnsi="Consolas"/>
          <w:color w:val="999999"/>
          <w:sz w:val="23"/>
          <w:szCs w:val="23"/>
        </w:rPr>
        <w:t>[</w:t>
      </w:r>
      <w:r>
        <w:rPr>
          <w:rStyle w:val="HTMLCode"/>
          <w:rFonts w:ascii="Consolas" w:eastAsiaTheme="majorEastAsia" w:hAnsi="Consolas"/>
          <w:color w:val="000000"/>
          <w:sz w:val="23"/>
          <w:szCs w:val="23"/>
        </w:rPr>
        <w:t>grid</w:t>
      </w:r>
      <w:r>
        <w:rPr>
          <w:rStyle w:val="token"/>
          <w:rFonts w:ascii="Consolas" w:hAnsi="Consolas"/>
          <w:color w:val="999999"/>
          <w:sz w:val="23"/>
          <w:szCs w:val="23"/>
        </w:rPr>
        <w:t>])</w:t>
      </w:r>
    </w:p>
    <w:p w14:paraId="37E512D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6A0FA6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756CCC8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set_xlabel</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69EEC24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Column: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
    <w:p w14:paraId="07A05EBD"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2E5F2193" w14:textId="05104F72" w:rsidR="00246CC6" w:rsidRDefault="00246CC6" w:rsidP="00246CC6">
      <w:pPr>
        <w:shd w:val="clear" w:color="auto" w:fill="FFFFFF"/>
        <w:rPr>
          <w:rFonts w:ascii="Arial" w:hAnsi="Arial" w:cs="Arial"/>
          <w:color w:val="0077AA"/>
          <w:sz w:val="30"/>
          <w:szCs w:val="30"/>
        </w:rPr>
      </w:pPr>
    </w:p>
    <w:p w14:paraId="515FAD26" w14:textId="77777777" w:rsidR="0072328B" w:rsidRDefault="0072328B" w:rsidP="00246CC6">
      <w:pPr>
        <w:shd w:val="clear" w:color="auto" w:fill="FFFFFF"/>
        <w:rPr>
          <w:rFonts w:ascii="Arial" w:hAnsi="Arial" w:cs="Arial"/>
          <w:color w:val="0077AA"/>
          <w:sz w:val="30"/>
          <w:szCs w:val="30"/>
        </w:rPr>
      </w:pPr>
    </w:p>
    <w:p w14:paraId="4A08AEE0" w14:textId="77777777" w:rsidR="0072328B" w:rsidRDefault="0072328B" w:rsidP="00246CC6">
      <w:pPr>
        <w:shd w:val="clear" w:color="auto" w:fill="FFFFFF"/>
        <w:rPr>
          <w:rFonts w:ascii="Arial" w:hAnsi="Arial" w:cs="Arial"/>
          <w:color w:val="0077AA"/>
          <w:sz w:val="30"/>
          <w:szCs w:val="30"/>
        </w:rPr>
      </w:pPr>
    </w:p>
    <w:p w14:paraId="3F6E8BF7" w14:textId="0DA6A47B" w:rsidR="00F91BB5" w:rsidRPr="00F91BB5" w:rsidRDefault="00F91BB5" w:rsidP="00F91BB5">
      <w:pPr>
        <w:pBdr>
          <w:top w:val="single" w:sz="2" w:space="0" w:color="D9D9E3"/>
          <w:left w:val="single" w:sz="2" w:space="0" w:color="D9D9E3"/>
          <w:bottom w:val="single" w:sz="2" w:space="0" w:color="D9D9E3"/>
          <w:right w:val="single" w:sz="2" w:space="31" w:color="D9D9E3"/>
        </w:pBdr>
        <w:shd w:val="clear" w:color="auto" w:fill="F7F7F8"/>
        <w:spacing w:before="300" w:after="0"/>
        <w:ind w:left="0" w:right="0" w:firstLine="0"/>
        <w:rPr>
          <w:rFonts w:ascii="Segoe UI" w:hAnsi="Segoe UI" w:cs="Segoe UI"/>
          <w:color w:val="374151"/>
          <w:sz w:val="32"/>
          <w:szCs w:val="32"/>
        </w:rPr>
      </w:pPr>
    </w:p>
    <w:p w14:paraId="6007AEA7" w14:textId="1C401E33" w:rsidR="00F64A5F" w:rsidRPr="00825C51" w:rsidRDefault="00F64A5F" w:rsidP="00F64A5F">
      <w:pPr>
        <w:shd w:val="clear" w:color="auto" w:fill="FFFFFF"/>
        <w:rPr>
          <w:rFonts w:ascii="Arial" w:hAnsi="Arial" w:cs="Arial"/>
          <w:color w:val="0077AA"/>
          <w:szCs w:val="28"/>
        </w:rPr>
      </w:pPr>
    </w:p>
    <w:p w14:paraId="1297BEA0" w14:textId="675BC66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52322082" wp14:editId="280BCA47">
            <wp:extent cx="5715000" cy="9058275"/>
            <wp:effectExtent l="0" t="0" r="0" b="9525"/>
            <wp:docPr id="3" name="Picture 3" descr="Distribution of PC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PCA fea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9058275"/>
                    </a:xfrm>
                    <a:prstGeom prst="rect">
                      <a:avLst/>
                    </a:prstGeom>
                    <a:noFill/>
                    <a:ln>
                      <a:noFill/>
                    </a:ln>
                  </pic:spPr>
                </pic:pic>
              </a:graphicData>
            </a:graphic>
          </wp:inline>
        </w:drawing>
      </w:r>
    </w:p>
    <w:p w14:paraId="1A43F97E" w14:textId="15C1E304" w:rsidR="00F91BB5" w:rsidRPr="00F91BB5" w:rsidRDefault="00F91BB5" w:rsidP="00F91B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0"/>
          <w:szCs w:val="40"/>
        </w:rPr>
      </w:pPr>
      <w:r>
        <w:rPr>
          <w:rFonts w:ascii="Segoe UI" w:hAnsi="Segoe UI" w:cs="Segoe UI"/>
          <w:color w:val="374151"/>
          <w:sz w:val="40"/>
          <w:szCs w:val="40"/>
        </w:rPr>
        <w:t xml:space="preserve">Importance of loading and processing dataset: </w:t>
      </w:r>
    </w:p>
    <w:p w14:paraId="3CC7121E" w14:textId="77777777" w:rsidR="00F91BB5" w:rsidRDefault="00F91BB5" w:rsidP="00F91B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69190FEF" w14:textId="77777777" w:rsidR="00F91BB5" w:rsidRPr="00F91BB5" w:rsidRDefault="00F91BB5" w:rsidP="00F91B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91BB5">
        <w:rPr>
          <w:rFonts w:ascii="Segoe UI" w:hAnsi="Segoe UI" w:cs="Segoe UI"/>
          <w:color w:val="374151"/>
          <w:sz w:val="32"/>
          <w:szCs w:val="32"/>
        </w:rPr>
        <w:t>Loading and processing datasets is a critical step in many data-driven tasks, especially in the fields of machine learning, data analysis, and artificial intelligence. The importance of this step can be summarized as follows:</w:t>
      </w:r>
    </w:p>
    <w:p w14:paraId="01854142"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Quality Assurance:</w:t>
      </w:r>
      <w:r w:rsidRPr="00F91BB5">
        <w:rPr>
          <w:rFonts w:ascii="Segoe UI" w:hAnsi="Segoe UI" w:cs="Segoe UI"/>
          <w:color w:val="374151"/>
          <w:sz w:val="32"/>
          <w:szCs w:val="32"/>
        </w:rPr>
        <w:t xml:space="preserve"> Loading and processing datasets allow you to examine and clean the data. This is crucial because real-world data is often messy, containing missing values, outliers, and errors. Data </w:t>
      </w:r>
      <w:proofErr w:type="spellStart"/>
      <w:r w:rsidRPr="00F91BB5">
        <w:rPr>
          <w:rFonts w:ascii="Segoe UI" w:hAnsi="Segoe UI" w:cs="Segoe UI"/>
          <w:color w:val="374151"/>
          <w:sz w:val="32"/>
          <w:szCs w:val="32"/>
        </w:rPr>
        <w:t>preprocessing</w:t>
      </w:r>
      <w:proofErr w:type="spellEnd"/>
      <w:r w:rsidRPr="00F91BB5">
        <w:rPr>
          <w:rFonts w:ascii="Segoe UI" w:hAnsi="Segoe UI" w:cs="Segoe UI"/>
          <w:color w:val="374151"/>
          <w:sz w:val="32"/>
          <w:szCs w:val="32"/>
        </w:rPr>
        <w:t xml:space="preserve"> helps ensure the quality and reliability of the data used for analysis or </w:t>
      </w:r>
      <w:proofErr w:type="spellStart"/>
      <w:r w:rsidRPr="00F91BB5">
        <w:rPr>
          <w:rFonts w:ascii="Segoe UI" w:hAnsi="Segoe UI" w:cs="Segoe UI"/>
          <w:color w:val="374151"/>
          <w:sz w:val="32"/>
          <w:szCs w:val="32"/>
        </w:rPr>
        <w:t>modeling</w:t>
      </w:r>
      <w:proofErr w:type="spellEnd"/>
      <w:r w:rsidRPr="00F91BB5">
        <w:rPr>
          <w:rFonts w:ascii="Segoe UI" w:hAnsi="Segoe UI" w:cs="Segoe UI"/>
          <w:color w:val="374151"/>
          <w:sz w:val="32"/>
          <w:szCs w:val="32"/>
        </w:rPr>
        <w:t>.</w:t>
      </w:r>
    </w:p>
    <w:p w14:paraId="702536FF"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Feature Engineering:</w:t>
      </w:r>
      <w:r w:rsidRPr="00F91BB5">
        <w:rPr>
          <w:rFonts w:ascii="Segoe UI" w:hAnsi="Segoe UI" w:cs="Segoe UI"/>
          <w:color w:val="374151"/>
          <w:sz w:val="32"/>
          <w:szCs w:val="32"/>
        </w:rPr>
        <w:t xml:space="preserve"> Processing data involves selecting relevant features and transforming them into a suitable format. Proper feature selection and engineering can significantly impact the performance of machine learning models. This step is critical for enhancing the predictive power of models.</w:t>
      </w:r>
    </w:p>
    <w:p w14:paraId="5EBBD36A"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Normalization and Standardization:</w:t>
      </w:r>
      <w:r w:rsidRPr="00F91BB5">
        <w:rPr>
          <w:rFonts w:ascii="Segoe UI" w:hAnsi="Segoe UI" w:cs="Segoe UI"/>
          <w:color w:val="374151"/>
          <w:sz w:val="32"/>
          <w:szCs w:val="32"/>
        </w:rPr>
        <w:t xml:space="preserve"> Data </w:t>
      </w:r>
      <w:proofErr w:type="spellStart"/>
      <w:r w:rsidRPr="00F91BB5">
        <w:rPr>
          <w:rFonts w:ascii="Segoe UI" w:hAnsi="Segoe UI" w:cs="Segoe UI"/>
          <w:color w:val="374151"/>
          <w:sz w:val="32"/>
          <w:szCs w:val="32"/>
        </w:rPr>
        <w:t>preprocessing</w:t>
      </w:r>
      <w:proofErr w:type="spellEnd"/>
      <w:r w:rsidRPr="00F91BB5">
        <w:rPr>
          <w:rFonts w:ascii="Segoe UI" w:hAnsi="Segoe UI" w:cs="Segoe UI"/>
          <w:color w:val="374151"/>
          <w:sz w:val="32"/>
          <w:szCs w:val="32"/>
        </w:rPr>
        <w:t xml:space="preserve"> often includes techniques like normalization and standardization, which can make the data more suitable for various machine learning algorithms. This step helps ensure that the scales of different features are comparable.</w:t>
      </w:r>
    </w:p>
    <w:p w14:paraId="66AA7BC5"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Dimensionality Reduction:</w:t>
      </w:r>
      <w:r w:rsidRPr="00F91BB5">
        <w:rPr>
          <w:rFonts w:ascii="Segoe UI" w:hAnsi="Segoe UI" w:cs="Segoe UI"/>
          <w:color w:val="374151"/>
          <w:sz w:val="32"/>
          <w:szCs w:val="32"/>
        </w:rPr>
        <w:t xml:space="preserve"> High-dimensional data can be challenging to work with. Dimensionality reduction techniques, like Principal Component Analysis (PCA) or feature selection, help reduce the number of features while retaining the most critical information. This can lead to faster training times and better model performance.</w:t>
      </w:r>
    </w:p>
    <w:p w14:paraId="355B34D8"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Integration:</w:t>
      </w:r>
      <w:r w:rsidRPr="00F91BB5">
        <w:rPr>
          <w:rFonts w:ascii="Segoe UI" w:hAnsi="Segoe UI" w:cs="Segoe UI"/>
          <w:color w:val="374151"/>
          <w:sz w:val="32"/>
          <w:szCs w:val="32"/>
        </w:rPr>
        <w:t xml:space="preserve"> In many cases, data comes from various sources and in different formats. Loading and processing data enable you to integrate diverse datasets and prepare them for analysis or </w:t>
      </w:r>
      <w:proofErr w:type="spellStart"/>
      <w:r w:rsidRPr="00F91BB5">
        <w:rPr>
          <w:rFonts w:ascii="Segoe UI" w:hAnsi="Segoe UI" w:cs="Segoe UI"/>
          <w:color w:val="374151"/>
          <w:sz w:val="32"/>
          <w:szCs w:val="32"/>
        </w:rPr>
        <w:t>modeling</w:t>
      </w:r>
      <w:proofErr w:type="spellEnd"/>
      <w:r w:rsidRPr="00F91BB5">
        <w:rPr>
          <w:rFonts w:ascii="Segoe UI" w:hAnsi="Segoe UI" w:cs="Segoe UI"/>
          <w:color w:val="374151"/>
          <w:sz w:val="32"/>
          <w:szCs w:val="32"/>
        </w:rPr>
        <w:t>. This is essential for holistic insights and decision-making.</w:t>
      </w:r>
    </w:p>
    <w:p w14:paraId="07071B1D"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Understanding:</w:t>
      </w:r>
      <w:r w:rsidRPr="00F91BB5">
        <w:rPr>
          <w:rFonts w:ascii="Segoe UI" w:hAnsi="Segoe UI" w:cs="Segoe UI"/>
          <w:color w:val="374151"/>
          <w:sz w:val="32"/>
          <w:szCs w:val="32"/>
        </w:rPr>
        <w:t xml:space="preserve"> As you load and process a dataset, you gain a better understanding of its characteristics, such as the distribution of values, statistical properties, and relationships between variables. This understanding is crucial for choosing appropriate algorithms and making informed decisions.</w:t>
      </w:r>
    </w:p>
    <w:p w14:paraId="36A7D671"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Visualization:</w:t>
      </w:r>
      <w:r w:rsidRPr="00F91BB5">
        <w:rPr>
          <w:rFonts w:ascii="Segoe UI" w:hAnsi="Segoe UI" w:cs="Segoe UI"/>
          <w:color w:val="374151"/>
          <w:sz w:val="32"/>
          <w:szCs w:val="32"/>
        </w:rPr>
        <w:t xml:space="preserve"> </w:t>
      </w:r>
      <w:proofErr w:type="spellStart"/>
      <w:r w:rsidRPr="00F91BB5">
        <w:rPr>
          <w:rFonts w:ascii="Segoe UI" w:hAnsi="Segoe UI" w:cs="Segoe UI"/>
          <w:color w:val="374151"/>
          <w:sz w:val="32"/>
          <w:szCs w:val="32"/>
        </w:rPr>
        <w:t>Preprocessing</w:t>
      </w:r>
      <w:proofErr w:type="spellEnd"/>
      <w:r w:rsidRPr="00F91BB5">
        <w:rPr>
          <w:rFonts w:ascii="Segoe UI" w:hAnsi="Segoe UI" w:cs="Segoe UI"/>
          <w:color w:val="374151"/>
          <w:sz w:val="32"/>
          <w:szCs w:val="32"/>
        </w:rPr>
        <w:t xml:space="preserve"> often includes data visualization, which helps you identify patterns, trends, and correlations in the data. Visualizing the data can provide insights that guide subsequent analysis and </w:t>
      </w:r>
      <w:proofErr w:type="spellStart"/>
      <w:r w:rsidRPr="00F91BB5">
        <w:rPr>
          <w:rFonts w:ascii="Segoe UI" w:hAnsi="Segoe UI" w:cs="Segoe UI"/>
          <w:color w:val="374151"/>
          <w:sz w:val="32"/>
          <w:szCs w:val="32"/>
        </w:rPr>
        <w:t>modeling</w:t>
      </w:r>
      <w:proofErr w:type="spellEnd"/>
      <w:r w:rsidRPr="00F91BB5">
        <w:rPr>
          <w:rFonts w:ascii="Segoe UI" w:hAnsi="Segoe UI" w:cs="Segoe UI"/>
          <w:color w:val="374151"/>
          <w:sz w:val="32"/>
          <w:szCs w:val="32"/>
        </w:rPr>
        <w:t xml:space="preserve"> tasks.</w:t>
      </w:r>
    </w:p>
    <w:p w14:paraId="5FDA7BA6"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Computational Efficiency:</w:t>
      </w:r>
      <w:r w:rsidRPr="00F91BB5">
        <w:rPr>
          <w:rFonts w:ascii="Segoe UI" w:hAnsi="Segoe UI" w:cs="Segoe UI"/>
          <w:color w:val="374151"/>
          <w:sz w:val="32"/>
          <w:szCs w:val="32"/>
        </w:rPr>
        <w:t xml:space="preserve"> Efficient data processing can significantly reduce the time and resources required for training machine learning models. Properly processed data can lead to faster convergence and reduced computational costs.</w:t>
      </w:r>
    </w:p>
    <w:p w14:paraId="5BC67DE6"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Model Performance:</w:t>
      </w:r>
      <w:r w:rsidRPr="00F91BB5">
        <w:rPr>
          <w:rFonts w:ascii="Segoe UI" w:hAnsi="Segoe UI" w:cs="Segoe UI"/>
          <w:color w:val="374151"/>
          <w:sz w:val="32"/>
          <w:szCs w:val="32"/>
        </w:rPr>
        <w:t xml:space="preserve"> The quality of data </w:t>
      </w:r>
      <w:proofErr w:type="spellStart"/>
      <w:r w:rsidRPr="00F91BB5">
        <w:rPr>
          <w:rFonts w:ascii="Segoe UI" w:hAnsi="Segoe UI" w:cs="Segoe UI"/>
          <w:color w:val="374151"/>
          <w:sz w:val="32"/>
          <w:szCs w:val="32"/>
        </w:rPr>
        <w:t>preprocessing</w:t>
      </w:r>
      <w:proofErr w:type="spellEnd"/>
      <w:r w:rsidRPr="00F91BB5">
        <w:rPr>
          <w:rFonts w:ascii="Segoe UI" w:hAnsi="Segoe UI" w:cs="Segoe UI"/>
          <w:color w:val="374151"/>
          <w:sz w:val="32"/>
          <w:szCs w:val="32"/>
        </w:rPr>
        <w:t xml:space="preserve"> can directly impact the performance of machine learning models. Well-</w:t>
      </w:r>
      <w:proofErr w:type="spellStart"/>
      <w:r w:rsidRPr="00F91BB5">
        <w:rPr>
          <w:rFonts w:ascii="Segoe UI" w:hAnsi="Segoe UI" w:cs="Segoe UI"/>
          <w:color w:val="374151"/>
          <w:sz w:val="32"/>
          <w:szCs w:val="32"/>
        </w:rPr>
        <w:t>preprocessed</w:t>
      </w:r>
      <w:proofErr w:type="spellEnd"/>
      <w:r w:rsidRPr="00F91BB5">
        <w:rPr>
          <w:rFonts w:ascii="Segoe UI" w:hAnsi="Segoe UI" w:cs="Segoe UI"/>
          <w:color w:val="374151"/>
          <w:sz w:val="32"/>
          <w:szCs w:val="32"/>
        </w:rPr>
        <w:t xml:space="preserve"> data can lead to more accurate, robust, and interpretable models.</w:t>
      </w:r>
    </w:p>
    <w:p w14:paraId="68D8BE4A" w14:textId="77777777" w:rsidR="00F91BB5" w:rsidRPr="00F91BB5" w:rsidRDefault="00F91BB5" w:rsidP="00F91BB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Ethical Considerations:</w:t>
      </w:r>
      <w:r w:rsidRPr="00F91BB5">
        <w:rPr>
          <w:rFonts w:ascii="Segoe UI" w:hAnsi="Segoe UI" w:cs="Segoe UI"/>
          <w:color w:val="374151"/>
          <w:sz w:val="32"/>
          <w:szCs w:val="32"/>
        </w:rPr>
        <w:t xml:space="preserve"> Data </w:t>
      </w:r>
      <w:proofErr w:type="spellStart"/>
      <w:r w:rsidRPr="00F91BB5">
        <w:rPr>
          <w:rFonts w:ascii="Segoe UI" w:hAnsi="Segoe UI" w:cs="Segoe UI"/>
          <w:color w:val="374151"/>
          <w:sz w:val="32"/>
          <w:szCs w:val="32"/>
        </w:rPr>
        <w:t>preprocessing</w:t>
      </w:r>
      <w:proofErr w:type="spellEnd"/>
      <w:r w:rsidRPr="00F91BB5">
        <w:rPr>
          <w:rFonts w:ascii="Segoe UI" w:hAnsi="Segoe UI" w:cs="Segoe UI"/>
          <w:color w:val="374151"/>
          <w:sz w:val="32"/>
          <w:szCs w:val="32"/>
        </w:rPr>
        <w:t xml:space="preserve"> also plays a role in addressing ethical and privacy concerns. It includes steps to anonymize or de-identify sensitive information and ensure that models are not biased or discriminatory.</w:t>
      </w:r>
    </w:p>
    <w:p w14:paraId="5E08FFA3" w14:textId="77777777" w:rsidR="00F91BB5" w:rsidRPr="00F91BB5" w:rsidRDefault="00F91BB5" w:rsidP="00F91B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F91BB5">
        <w:rPr>
          <w:rFonts w:ascii="Segoe UI" w:hAnsi="Segoe UI" w:cs="Segoe UI"/>
          <w:color w:val="374151"/>
          <w:sz w:val="32"/>
          <w:szCs w:val="32"/>
        </w:rPr>
        <w:t>In summary, loading and processing datasets are foundational steps in the data analysis and machine learning pipeline. The quality and effectiveness of these steps can have a profound impact on the success of data-driven projects, making them crucial for extracting valuable insights, making informed decisions, and building accurate predictive models.</w:t>
      </w:r>
    </w:p>
    <w:p w14:paraId="329C74DD" w14:textId="77777777" w:rsidR="00F91BB5" w:rsidRDefault="00F91BB5" w:rsidP="00246CC6">
      <w:pPr>
        <w:pStyle w:val="Heading2"/>
        <w:shd w:val="clear" w:color="auto" w:fill="FFFFFF"/>
        <w:spacing w:before="0"/>
        <w:rPr>
          <w:rFonts w:ascii="Helvetica" w:hAnsi="Helvetica" w:cs="Arial"/>
          <w:color w:val="212529"/>
          <w:u w:val="single"/>
        </w:rPr>
      </w:pPr>
    </w:p>
    <w:p w14:paraId="373C130F" w14:textId="77777777" w:rsidR="00F91BB5" w:rsidRDefault="00F91BB5" w:rsidP="00246CC6">
      <w:pPr>
        <w:pStyle w:val="Heading2"/>
        <w:shd w:val="clear" w:color="auto" w:fill="FFFFFF"/>
        <w:spacing w:before="0"/>
        <w:rPr>
          <w:rFonts w:ascii="Helvetica" w:hAnsi="Helvetica" w:cs="Arial"/>
          <w:color w:val="212529"/>
          <w:u w:val="single"/>
        </w:rPr>
      </w:pPr>
    </w:p>
    <w:p w14:paraId="16B3F8F3" w14:textId="77777777" w:rsidR="00F91BB5" w:rsidRDefault="00F91BB5" w:rsidP="00246CC6">
      <w:pPr>
        <w:pStyle w:val="Heading2"/>
        <w:shd w:val="clear" w:color="auto" w:fill="FFFFFF"/>
        <w:spacing w:before="0"/>
        <w:rPr>
          <w:rFonts w:ascii="Helvetica" w:hAnsi="Helvetica" w:cs="Arial"/>
          <w:color w:val="212529"/>
          <w:u w:val="single"/>
        </w:rPr>
      </w:pPr>
    </w:p>
    <w:p w14:paraId="1162353B" w14:textId="77777777" w:rsidR="00F91BB5" w:rsidRDefault="00F91BB5" w:rsidP="00246CC6">
      <w:pPr>
        <w:pStyle w:val="Heading2"/>
        <w:shd w:val="clear" w:color="auto" w:fill="FFFFFF"/>
        <w:spacing w:before="0"/>
        <w:rPr>
          <w:rFonts w:ascii="Helvetica" w:hAnsi="Helvetica" w:cs="Arial"/>
          <w:color w:val="212529"/>
          <w:u w:val="single"/>
        </w:rPr>
      </w:pPr>
    </w:p>
    <w:p w14:paraId="7FA0DFB0" w14:textId="77777777" w:rsidR="00F91BB5" w:rsidRDefault="00F91BB5" w:rsidP="00246CC6">
      <w:pPr>
        <w:pStyle w:val="Heading2"/>
        <w:shd w:val="clear" w:color="auto" w:fill="FFFFFF"/>
        <w:spacing w:before="0"/>
        <w:rPr>
          <w:rFonts w:ascii="Helvetica" w:hAnsi="Helvetica" w:cs="Arial"/>
          <w:color w:val="212529"/>
          <w:u w:val="single"/>
        </w:rPr>
      </w:pPr>
    </w:p>
    <w:p w14:paraId="59B2592C" w14:textId="77777777" w:rsidR="00F91BB5" w:rsidRDefault="00F91BB5" w:rsidP="00246CC6">
      <w:pPr>
        <w:pStyle w:val="Heading2"/>
        <w:shd w:val="clear" w:color="auto" w:fill="FFFFFF"/>
        <w:spacing w:before="0"/>
        <w:rPr>
          <w:rFonts w:ascii="Helvetica" w:hAnsi="Helvetica" w:cs="Arial"/>
          <w:color w:val="212529"/>
          <w:u w:val="single"/>
        </w:rPr>
      </w:pPr>
    </w:p>
    <w:p w14:paraId="6278B8C5" w14:textId="1C56350B" w:rsidR="00246CC6" w:rsidRPr="00246CC6" w:rsidRDefault="00246CC6" w:rsidP="00246CC6">
      <w:pPr>
        <w:pStyle w:val="Heading2"/>
        <w:shd w:val="clear" w:color="auto" w:fill="FFFFFF"/>
        <w:spacing w:before="0"/>
        <w:rPr>
          <w:rFonts w:ascii="Helvetica" w:hAnsi="Helvetica" w:cs="Arial"/>
          <w:color w:val="212529"/>
          <w:u w:val="single"/>
        </w:rPr>
      </w:pPr>
      <w:r w:rsidRPr="00246CC6">
        <w:rPr>
          <w:rFonts w:ascii="Helvetica" w:hAnsi="Helvetica" w:cs="Arial"/>
          <w:color w:val="212529"/>
          <w:u w:val="single"/>
        </w:rPr>
        <w:t>Data Preparation</w:t>
      </w:r>
    </w:p>
    <w:p w14:paraId="46433BB4" w14:textId="77777777" w:rsidR="00246CC6" w:rsidRPr="00246CC6" w:rsidRDefault="00246CC6" w:rsidP="00246CC6"/>
    <w:p w14:paraId="4C5543B1" w14:textId="0A125C95"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Since the features are created using PCA, feature selection is unnecessary as many features are tiny. Let's see if there are any missing values in the dataset:</w:t>
      </w:r>
    </w:p>
    <w:p w14:paraId="3258AB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0EBBF1F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"Non-missing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5B3E3AFD"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D69E6D4" w14:textId="639945A9" w:rsidR="00246CC6" w:rsidRDefault="00246CC6" w:rsidP="00246CC6">
      <w:pPr>
        <w:shd w:val="clear" w:color="auto" w:fill="FFFFFF"/>
        <w:rPr>
          <w:rFonts w:ascii="Arial" w:hAnsi="Arial" w:cs="Arial"/>
          <w:color w:val="0077AA"/>
          <w:sz w:val="30"/>
          <w:szCs w:val="30"/>
        </w:rPr>
      </w:pPr>
    </w:p>
    <w:p w14:paraId="62C95AE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Non</w:t>
      </w:r>
      <w:r>
        <w:rPr>
          <w:rStyle w:val="token"/>
          <w:rFonts w:ascii="Consolas" w:hAnsi="Consolas"/>
          <w:color w:val="9A6E3A"/>
          <w:sz w:val="23"/>
          <w:szCs w:val="23"/>
        </w:rPr>
        <w:t>-</w:t>
      </w: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w:t>
      </w:r>
    </w:p>
    <w:p w14:paraId="61B26FD8"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p>
    <w:p w14:paraId="15799653" w14:textId="398415A5" w:rsidR="00246CC6" w:rsidRDefault="00246CC6" w:rsidP="00246CC6">
      <w:pPr>
        <w:shd w:val="clear" w:color="auto" w:fill="FFFFFF"/>
        <w:ind w:left="0" w:firstLine="0"/>
        <w:rPr>
          <w:rFonts w:ascii="Arial" w:hAnsi="Arial" w:cs="Arial"/>
          <w:color w:val="0077AA"/>
          <w:sz w:val="30"/>
          <w:szCs w:val="30"/>
        </w:rPr>
      </w:pPr>
    </w:p>
    <w:p w14:paraId="7488B45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there are no missing data, we turn to standardization. We standardize only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using </w:t>
      </w:r>
      <w:proofErr w:type="spellStart"/>
      <w:r w:rsidR="00AA60BB">
        <w:fldChar w:fldCharType="begin"/>
      </w:r>
      <w:r w:rsidR="00AA60BB">
        <w:instrText>HYPERLINK "https://scikit-learn.org/stable/modules/generated/sklearn.preprocessing.RobustScaler.html" \t "_blank" \o "RobustScaler"</w:instrText>
      </w:r>
      <w:r w:rsidR="00AA60BB">
        <w:fldChar w:fldCharType="separate"/>
      </w:r>
      <w:r>
        <w:rPr>
          <w:rStyle w:val="HTMLCode"/>
          <w:rFonts w:eastAsiaTheme="majorEastAsia"/>
          <w:color w:val="306998"/>
          <w:sz w:val="21"/>
          <w:szCs w:val="21"/>
        </w:rPr>
        <w:t>RobustScaler</w:t>
      </w:r>
      <w:proofErr w:type="spellEnd"/>
      <w:r w:rsidR="00AA60BB">
        <w:rPr>
          <w:rStyle w:val="HTMLCode"/>
          <w:rFonts w:eastAsiaTheme="majorEastAsia"/>
          <w:color w:val="306998"/>
          <w:sz w:val="21"/>
          <w:szCs w:val="21"/>
        </w:rPr>
        <w:fldChar w:fldCharType="end"/>
      </w:r>
      <w:r>
        <w:rPr>
          <w:rFonts w:ascii="Helvetica" w:hAnsi="Helvetica" w:cs="Arial"/>
          <w:color w:val="212529"/>
        </w:rPr>
        <w:t>:</w:t>
      </w:r>
    </w:p>
    <w:p w14:paraId="3B7C0E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preprocessing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p>
    <w:p w14:paraId="2151B9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scaler</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fit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7577E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scaler</w:t>
      </w:r>
      <w:r>
        <w:rPr>
          <w:rStyle w:val="token"/>
          <w:rFonts w:ascii="Consolas" w:hAnsi="Consolas"/>
          <w:color w:val="999999"/>
          <w:sz w:val="23"/>
          <w:szCs w:val="23"/>
        </w:rPr>
        <w:t>.</w:t>
      </w:r>
      <w:r>
        <w:rPr>
          <w:rStyle w:val="HTMLCode"/>
          <w:rFonts w:ascii="Consolas" w:eastAsiaTheme="majorEastAsia" w:hAnsi="Consolas"/>
          <w:color w:val="000000"/>
          <w:sz w:val="23"/>
          <w:szCs w:val="23"/>
        </w:rPr>
        <w:t>transform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29A5C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06D729AB"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7664796" w14:textId="7A39FCB5" w:rsidR="00246CC6" w:rsidRDefault="00246CC6" w:rsidP="00246CC6">
      <w:pPr>
        <w:shd w:val="clear" w:color="auto" w:fill="FFFFFF"/>
        <w:rPr>
          <w:rFonts w:ascii="Arial" w:hAnsi="Arial" w:cs="Arial"/>
          <w:color w:val="0077AA"/>
          <w:sz w:val="30"/>
          <w:szCs w:val="30"/>
        </w:rPr>
      </w:pPr>
    </w:p>
    <w:p w14:paraId="1C046779" w14:textId="4FFDE406"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700240F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rows × </w:t>
      </w:r>
      <w:r>
        <w:rPr>
          <w:rStyle w:val="token"/>
          <w:rFonts w:ascii="Consolas" w:hAnsi="Consolas"/>
          <w:color w:val="990055"/>
          <w:sz w:val="23"/>
          <w:szCs w:val="23"/>
        </w:rPr>
        <w:t>31</w:t>
      </w:r>
      <w:r>
        <w:rPr>
          <w:rStyle w:val="HTMLCode"/>
          <w:rFonts w:ascii="Consolas" w:eastAsiaTheme="majorEastAsia" w:hAnsi="Consolas"/>
          <w:color w:val="000000"/>
          <w:sz w:val="23"/>
          <w:szCs w:val="23"/>
        </w:rPr>
        <w:t xml:space="preserve"> columns</w:t>
      </w:r>
    </w:p>
    <w:p w14:paraId="32E8FC56"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Next, let's divide the data into features and targets. We also make the train-test split of the data:</w:t>
      </w:r>
    </w:p>
    <w:p w14:paraId="4423DFC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target </w:t>
      </w:r>
    </w:p>
    <w:p w14:paraId="2F4D445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p>
    <w:p w14:paraId="42429B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4308FAF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HTMLCode"/>
          <w:rFonts w:ascii="Consolas" w:eastAsiaTheme="majorEastAsia" w:hAnsi="Consolas"/>
          <w:color w:val="000000"/>
          <w:sz w:val="23"/>
          <w:szCs w:val="23"/>
        </w:rPr>
        <w:t xml:space="preserve"> </w:t>
      </w:r>
    </w:p>
    <w:p w14:paraId="4A90F7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X_train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
    <w:p w14:paraId="36656A3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test_size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42</w:t>
      </w:r>
      <w:r>
        <w:rPr>
          <w:rStyle w:val="token"/>
          <w:rFonts w:ascii="Consolas" w:hAnsi="Consolas"/>
          <w:color w:val="999999"/>
          <w:sz w:val="23"/>
          <w:szCs w:val="23"/>
        </w:rPr>
        <w:t>)</w:t>
      </w:r>
    </w:p>
    <w:p w14:paraId="6BA8361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F2FEB18"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X_train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p>
    <w:p w14:paraId="5C5AD05C" w14:textId="077F2766" w:rsidR="00246CC6" w:rsidRDefault="00246CC6" w:rsidP="00246CC6">
      <w:pPr>
        <w:shd w:val="clear" w:color="auto" w:fill="FFFFFF"/>
        <w:rPr>
          <w:rFonts w:ascii="Arial" w:hAnsi="Arial" w:cs="Arial"/>
          <w:color w:val="0077AA"/>
          <w:sz w:val="30"/>
          <w:szCs w:val="30"/>
        </w:rPr>
      </w:pPr>
    </w:p>
    <w:p w14:paraId="22F82EB1" w14:textId="77777777" w:rsidR="00246CC6" w:rsidRPr="00AC1A0D" w:rsidRDefault="00246CC6" w:rsidP="00246CC6">
      <w:pPr>
        <w:pStyle w:val="NormalWeb"/>
        <w:shd w:val="clear" w:color="auto" w:fill="FFFFFF"/>
        <w:spacing w:before="450" w:beforeAutospacing="0" w:after="450" w:afterAutospacing="0"/>
        <w:rPr>
          <w:rFonts w:ascii="Arial" w:hAnsi="Arial" w:cs="Arial"/>
          <w:color w:val="212529"/>
          <w:sz w:val="30"/>
          <w:szCs w:val="30"/>
          <w:u w:val="single"/>
        </w:rPr>
      </w:pPr>
      <w:r w:rsidRPr="00AC1A0D">
        <w:rPr>
          <w:rFonts w:ascii="Helvetica" w:hAnsi="Helvetica" w:cs="Arial"/>
          <w:color w:val="212529"/>
          <w:u w:val="single"/>
        </w:rPr>
        <w:t>Output:</w:t>
      </w:r>
    </w:p>
    <w:p w14:paraId="26240AE7"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p>
    <w:p w14:paraId="4FC30826" w14:textId="014FC37D" w:rsidR="00246CC6" w:rsidRDefault="00246CC6" w:rsidP="00246CC6">
      <w:pPr>
        <w:shd w:val="clear" w:color="auto" w:fill="FFFFFF"/>
        <w:ind w:left="0" w:firstLine="0"/>
        <w:rPr>
          <w:rFonts w:ascii="Arial" w:hAnsi="Arial" w:cs="Arial"/>
          <w:color w:val="0077AA"/>
          <w:sz w:val="30"/>
          <w:szCs w:val="30"/>
        </w:rPr>
      </w:pPr>
    </w:p>
    <w:p w14:paraId="081C778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all the necessary libraries for the tutorial:</w:t>
      </w:r>
    </w:p>
    <w:p w14:paraId="1CF4ACB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p>
    <w:p w14:paraId="7193B05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GridSearchCV</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cross_val_score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RandomizedSearchCV</w:t>
      </w:r>
      <w:proofErr w:type="spellEnd"/>
    </w:p>
    <w:p w14:paraId="49E1DA9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788BC7F7"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kf</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n_splits</w:t>
      </w:r>
      <w:proofErr w:type="spellEnd"/>
      <w:r>
        <w:rPr>
          <w:rStyle w:val="token"/>
          <w:rFonts w:ascii="Consolas" w:hAnsi="Consolas"/>
          <w:color w:val="9A6E3A"/>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shuffle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25834B43" w14:textId="06EC2B67" w:rsidR="00246CC6" w:rsidRDefault="00246CC6" w:rsidP="00246CC6">
      <w:pPr>
        <w:shd w:val="clear" w:color="auto" w:fill="FFFFFF"/>
        <w:rPr>
          <w:rFonts w:ascii="Arial" w:hAnsi="Arial" w:cs="Arial"/>
          <w:color w:val="0077AA"/>
          <w:sz w:val="30"/>
          <w:szCs w:val="30"/>
        </w:rPr>
      </w:pPr>
    </w:p>
    <w:p w14:paraId="2F1074A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make_pipeline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Create a Pipeline using the provided estimators .</w:t>
      </w:r>
    </w:p>
    <w:p w14:paraId="2556F81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under_sampling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NearMiss</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perform Under-sampling  based on </w:t>
      </w:r>
      <w:proofErr w:type="spellStart"/>
      <w:r>
        <w:rPr>
          <w:rStyle w:val="token"/>
          <w:rFonts w:ascii="Consolas" w:hAnsi="Consolas"/>
          <w:color w:val="708090"/>
          <w:sz w:val="23"/>
          <w:szCs w:val="23"/>
        </w:rPr>
        <w:t>NearMiss</w:t>
      </w:r>
      <w:proofErr w:type="spellEnd"/>
      <w:r>
        <w:rPr>
          <w:rStyle w:val="token"/>
          <w:rFonts w:ascii="Consolas" w:hAnsi="Consolas"/>
          <w:color w:val="708090"/>
          <w:sz w:val="23"/>
          <w:szCs w:val="23"/>
        </w:rPr>
        <w:t xml:space="preserve"> methods. </w:t>
      </w:r>
    </w:p>
    <w:p w14:paraId="1479502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over_sampling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SMOTE  </w:t>
      </w:r>
      <w:r>
        <w:rPr>
          <w:rStyle w:val="token"/>
          <w:rFonts w:ascii="Consolas" w:hAnsi="Consolas"/>
          <w:color w:val="708090"/>
          <w:sz w:val="23"/>
          <w:szCs w:val="23"/>
        </w:rPr>
        <w:t xml:space="preserve">## </w:t>
      </w:r>
      <w:proofErr w:type="spellStart"/>
      <w:r>
        <w:rPr>
          <w:rStyle w:val="token"/>
          <w:rFonts w:ascii="Consolas" w:hAnsi="Consolas"/>
          <w:color w:val="708090"/>
          <w:sz w:val="23"/>
          <w:szCs w:val="23"/>
        </w:rPr>
        <w:t>PerformOver</w:t>
      </w:r>
      <w:proofErr w:type="spellEnd"/>
      <w:r>
        <w:rPr>
          <w:rStyle w:val="token"/>
          <w:rFonts w:ascii="Consolas" w:hAnsi="Consolas"/>
          <w:color w:val="708090"/>
          <w:sz w:val="23"/>
          <w:szCs w:val="23"/>
        </w:rPr>
        <w:t xml:space="preserve">-sampling class that uses SMOTE. </w:t>
      </w:r>
    </w:p>
    <w:p w14:paraId="7DC6AB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metrics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roc_curve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roc_auc_score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accuracy_score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recall_score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precision_score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f1_score</w:t>
      </w:r>
    </w:p>
    <w:p w14:paraId="1EA76E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linear_model</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LogisticRegression</w:t>
      </w:r>
      <w:proofErr w:type="spellEnd"/>
    </w:p>
    <w:p w14:paraId="18494F8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svm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SVC</w:t>
      </w:r>
    </w:p>
    <w:p w14:paraId="4F7D816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neighbors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KNeighborsClassifier</w:t>
      </w:r>
      <w:proofErr w:type="spellEnd"/>
    </w:p>
    <w:p w14:paraId="1CDA3A9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tree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DecisionTreeClassifier</w:t>
      </w:r>
      <w:proofErr w:type="spellEnd"/>
    </w:p>
    <w:p w14:paraId="7B05809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ensemble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RandomForestClassifier</w:t>
      </w:r>
      <w:proofErr w:type="spellEnd"/>
    </w:p>
    <w:p w14:paraId="090EE818" w14:textId="77777777" w:rsidR="004F10A8" w:rsidRDefault="004F10A8" w:rsidP="004F10A8">
      <w:pPr>
        <w:pStyle w:val="HTMLPreformatted"/>
        <w:shd w:val="clear" w:color="auto" w:fill="FFFFFF"/>
        <w:rPr>
          <w:rFonts w:ascii="Consolas" w:hAnsi="Consolas"/>
          <w:color w:val="212529"/>
          <w:sz w:val="24"/>
          <w:szCs w:val="24"/>
        </w:rPr>
      </w:pPr>
    </w:p>
    <w:p w14:paraId="69984C8B" w14:textId="77777777" w:rsidR="00F91BB5" w:rsidRDefault="00F91BB5" w:rsidP="004F10A8">
      <w:pPr>
        <w:pStyle w:val="HTMLPreformatted"/>
        <w:shd w:val="clear" w:color="auto" w:fill="FFFFFF"/>
        <w:rPr>
          <w:sz w:val="40"/>
          <w:u w:val="single"/>
        </w:rPr>
      </w:pPr>
    </w:p>
    <w:p w14:paraId="05B3B612" w14:textId="77777777" w:rsidR="00F91BB5" w:rsidRPr="00AC1A0D" w:rsidRDefault="00F91BB5" w:rsidP="00F91BB5">
      <w:pPr>
        <w:pStyle w:val="Heading1"/>
        <w:rPr>
          <w:u w:val="single"/>
        </w:rPr>
      </w:pPr>
      <w:r w:rsidRPr="00AC1A0D">
        <w:rPr>
          <w:u w:val="single"/>
        </w:rPr>
        <w:t>Model Interpretability:</w:t>
      </w:r>
    </w:p>
    <w:p w14:paraId="5A5C78A0"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288C72C9"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2F1C48A3"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6B1B50DB"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11F9D1E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37F5630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5BE3F507"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533BFB50"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3F2509E0"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0AF899BD"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7E2EA672"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5EB46BDB"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A9AA7EB"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2A28C9C6"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9D17DE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74D70F7B"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7979CD8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50CDB663"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7EDADCC9"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2D550FA5"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3345F3E6"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1DAA98EC"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34B94B75"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4390AA69"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1FE64EFF"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61713FBC"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50A70ADA"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33583B31"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5AE39327"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67911C87"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45004D52"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37A31A4E" w14:textId="77777777" w:rsidR="00F91BB5" w:rsidRPr="00246CC6" w:rsidRDefault="00F91BB5" w:rsidP="00F91BB5">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12BD5D5F" w14:textId="0735022C" w:rsidR="00F91BB5" w:rsidRDefault="00F91BB5" w:rsidP="00F91BB5">
      <w:pPr>
        <w:pStyle w:val="HTMLPreformatted"/>
        <w:shd w:val="clear" w:color="auto" w:fill="FFFFFF"/>
        <w:rPr>
          <w:sz w:val="36"/>
          <w:szCs w:val="36"/>
        </w:rPr>
      </w:pPr>
      <w:r w:rsidRPr="00F91BB5">
        <w:rPr>
          <w:sz w:val="36"/>
          <w:szCs w:val="36"/>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proofErr w:type="spellStart"/>
      <w:r w:rsidRPr="00F91BB5">
        <w:rPr>
          <w:sz w:val="36"/>
          <w:szCs w:val="36"/>
        </w:rPr>
        <w:t>analyzing</w:t>
      </w:r>
      <w:proofErr w:type="spellEnd"/>
      <w:r w:rsidRPr="00F91BB5">
        <w:rPr>
          <w:sz w:val="36"/>
          <w:szCs w:val="36"/>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F91BB5">
        <w:rPr>
          <w:sz w:val="36"/>
          <w:szCs w:val="36"/>
        </w:rPr>
        <w:t>analyze</w:t>
      </w:r>
      <w:proofErr w:type="spellEnd"/>
      <w:r w:rsidRPr="00F91BB5">
        <w:rPr>
          <w:sz w:val="36"/>
          <w:szCs w:val="36"/>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0B80C9F3" w14:textId="77777777" w:rsidR="00F91BB5" w:rsidRPr="00F91BB5" w:rsidRDefault="00F91BB5" w:rsidP="00F91BB5">
      <w:pPr>
        <w:pStyle w:val="HTMLPreformatted"/>
        <w:shd w:val="clear" w:color="auto" w:fill="FFFFFF"/>
        <w:rPr>
          <w:sz w:val="36"/>
          <w:szCs w:val="36"/>
          <w:u w:val="single"/>
        </w:rPr>
      </w:pPr>
    </w:p>
    <w:p w14:paraId="2BE439E1" w14:textId="50B88F91" w:rsidR="00EA56A8" w:rsidRDefault="00EA56A8" w:rsidP="00EA56A8">
      <w:pPr>
        <w:spacing w:after="484" w:line="244" w:lineRule="auto"/>
        <w:ind w:left="-5" w:right="-15" w:hanging="10"/>
        <w:rPr>
          <w:u w:val="single"/>
        </w:rPr>
      </w:pPr>
    </w:p>
    <w:p w14:paraId="6026A259" w14:textId="77777777" w:rsidR="009E7336" w:rsidRPr="001B3A99" w:rsidRDefault="009E7336" w:rsidP="00EA56A8">
      <w:pPr>
        <w:spacing w:after="484" w:line="244" w:lineRule="auto"/>
        <w:ind w:left="-5" w:right="-15" w:hanging="10"/>
        <w:rPr>
          <w:u w:val="single"/>
        </w:rPr>
      </w:pPr>
    </w:p>
    <w:p w14:paraId="6D8D345E" w14:textId="77777777" w:rsidR="00EA56A8" w:rsidRDefault="00EA56A8" w:rsidP="00EA56A8">
      <w:pPr>
        <w:pStyle w:val="Heading1"/>
      </w:pPr>
      <w:r>
        <w:t>Project Conclusion:</w:t>
      </w:r>
    </w:p>
    <w:p w14:paraId="10227577" w14:textId="0F3BB851" w:rsidR="00AC1A0D" w:rsidRPr="00AC1A0D" w:rsidRDefault="00EA56A8" w:rsidP="00AC1A0D">
      <w:pPr>
        <w:spacing w:after="377"/>
      </w:pPr>
      <w:r>
        <w:rPr>
          <w:sz w:val="16"/>
        </w:rPr>
        <w:sym w:font="Times New Roman" w:char="F06C"/>
      </w:r>
      <w:r>
        <w:rPr>
          <w:sz w:val="16"/>
        </w:rPr>
        <w:t xml:space="preserve"> </w:t>
      </w:r>
      <w:r w:rsidR="00AC1A0D">
        <w:t xml:space="preserve">In the Phase 2 conclusion: </w:t>
      </w:r>
      <w:r w:rsidR="00AC1A0D" w:rsidRPr="00AC1A0D">
        <w:rPr>
          <w:bCs/>
        </w:rPr>
        <w:t xml:space="preserve">Recap Key Points: Stress the importance of fraud detection form financial </w:t>
      </w:r>
      <w:proofErr w:type="spellStart"/>
      <w:r w:rsidR="00AC1A0D" w:rsidRPr="00AC1A0D">
        <w:rPr>
          <w:bCs/>
        </w:rPr>
        <w:t>security.Emphasize</w:t>
      </w:r>
      <w:proofErr w:type="spellEnd"/>
      <w:r w:rsidR="00AC1A0D" w:rsidRPr="00AC1A0D">
        <w:rPr>
          <w:bCs/>
        </w:rPr>
        <w:t xml:space="preserve"> the Ongoing Need for Vigilance: Highlight that fraud prevention is an evolving process</w:t>
      </w:r>
    </w:p>
    <w:p w14:paraId="4099FE1A" w14:textId="76D4F42F" w:rsidR="001B3A99" w:rsidRPr="00AC1A0D" w:rsidRDefault="00EA56A8" w:rsidP="00AC1A0D">
      <w:pPr>
        <w:spacing w:after="377"/>
      </w:pPr>
      <w:r>
        <w:rPr>
          <w:sz w:val="16"/>
        </w:rPr>
        <w:sym w:font="Times New Roman" w:char="F06C"/>
      </w:r>
      <w:r>
        <w:rPr>
          <w:sz w:val="16"/>
        </w:rPr>
        <w:t xml:space="preserve"> </w:t>
      </w:r>
      <w:r>
        <w:t xml:space="preserve">Future Work: </w:t>
      </w:r>
      <w:r w:rsidR="00AC1A0D" w:rsidRPr="00AC1A0D">
        <w:rPr>
          <w:color w:val="111111"/>
          <w:shd w:val="clear" w:color="auto" w:fill="FFFFFF"/>
        </w:rPr>
        <w:t>we need credit card fraud detection techniques</w:t>
      </w:r>
      <w:r w:rsidR="00AC1A0D" w:rsidRPr="00AC1A0D">
        <w:rPr>
          <w:rStyle w:val="Strong"/>
          <w:color w:val="111111"/>
          <w:shd w:val="clear" w:color="auto" w:fill="FFFFFF"/>
        </w:rPr>
        <w:t> to protect the cardholders from false activity.</w:t>
      </w:r>
      <w:r w:rsidR="00AC1A0D" w:rsidRPr="00AC1A0D">
        <w:rPr>
          <w:color w:val="111111"/>
          <w:shd w:val="clear" w:color="auto" w:fill="FFFFFF"/>
        </w:rPr>
        <w:t> India is on its way to becoming a developed country. To achieve this, the Government of India (</w:t>
      </w:r>
      <w:proofErr w:type="spellStart"/>
      <w:r w:rsidR="00AC1A0D" w:rsidRPr="00AC1A0D">
        <w:rPr>
          <w:color w:val="111111"/>
          <w:shd w:val="clear" w:color="auto" w:fill="FFFFFF"/>
        </w:rPr>
        <w:t>GoI</w:t>
      </w:r>
      <w:proofErr w:type="spellEnd"/>
      <w:r w:rsidR="00AC1A0D" w:rsidRPr="00AC1A0D">
        <w:rPr>
          <w:color w:val="111111"/>
          <w:shd w:val="clear" w:color="auto" w:fill="FFFFFF"/>
        </w:rPr>
        <w:t>) has launched several initiatives and one of these is Digital India Campaign. </w:t>
      </w:r>
      <w:r w:rsidR="001B3A99" w:rsidRPr="00AC1A0D">
        <w:t>.</w:t>
      </w:r>
    </w:p>
    <w:p w14:paraId="4C30B245" w14:textId="6EB61145" w:rsidR="002027AA" w:rsidRDefault="002027AA" w:rsidP="001B3A99">
      <w:pPr>
        <w:spacing w:after="377"/>
      </w:pPr>
    </w:p>
    <w:sectPr w:rsidR="00202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09D6" w14:textId="77777777" w:rsidR="00517997" w:rsidRDefault="00517997" w:rsidP="00F91BB5">
      <w:pPr>
        <w:spacing w:after="0"/>
      </w:pPr>
      <w:r>
        <w:separator/>
      </w:r>
    </w:p>
  </w:endnote>
  <w:endnote w:type="continuationSeparator" w:id="0">
    <w:p w14:paraId="3522B81D" w14:textId="77777777" w:rsidR="00517997" w:rsidRDefault="00517997" w:rsidP="00F91B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ato">
    <w:altName w:val="Calibri"/>
    <w:panose1 w:val="020F0502020204030203"/>
    <w:charset w:val="00"/>
    <w:family w:val="swiss"/>
    <w:pitch w:val="variable"/>
    <w:sig w:usb0="E10002FF" w:usb1="5000ECFF" w:usb2="0000002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ff2">
    <w:altName w:val="Times New Roman"/>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03DBD" w14:textId="77777777" w:rsidR="00517997" w:rsidRDefault="00517997" w:rsidP="00F91BB5">
      <w:pPr>
        <w:spacing w:after="0"/>
      </w:pPr>
      <w:r>
        <w:separator/>
      </w:r>
    </w:p>
  </w:footnote>
  <w:footnote w:type="continuationSeparator" w:id="0">
    <w:p w14:paraId="2D37142C" w14:textId="77777777" w:rsidR="00517997" w:rsidRDefault="00517997" w:rsidP="00F91B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63"/>
    <w:multiLevelType w:val="multilevel"/>
    <w:tmpl w:val="BDD0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26D8B"/>
    <w:multiLevelType w:val="multilevel"/>
    <w:tmpl w:val="75E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F32A3"/>
    <w:multiLevelType w:val="multilevel"/>
    <w:tmpl w:val="8F7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50352"/>
    <w:multiLevelType w:val="multilevel"/>
    <w:tmpl w:val="1CF8A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80FD2"/>
    <w:multiLevelType w:val="multilevel"/>
    <w:tmpl w:val="434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43BBF"/>
    <w:multiLevelType w:val="hybridMultilevel"/>
    <w:tmpl w:val="A3A68B4E"/>
    <w:lvl w:ilvl="0" w:tplc="B4709E3A">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7DF80DAE">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45DC66CA">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CD96776E">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BDC8ADC">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B6C6713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665442C2">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6E00951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A67A480E">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6" w15:restartNumberingAfterBreak="0">
    <w:nsid w:val="338836FF"/>
    <w:multiLevelType w:val="multilevel"/>
    <w:tmpl w:val="286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103AC"/>
    <w:multiLevelType w:val="hybridMultilevel"/>
    <w:tmpl w:val="2E083BE2"/>
    <w:lvl w:ilvl="0" w:tplc="D196F954">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AC1C2D8E">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F718DA3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33129D52">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01C2DF0C">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91308B4C">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D46D8AE">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76C6998">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34C85FC">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8" w15:restartNumberingAfterBreak="0">
    <w:nsid w:val="3A57683E"/>
    <w:multiLevelType w:val="multilevel"/>
    <w:tmpl w:val="A9D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47EC4"/>
    <w:multiLevelType w:val="hybridMultilevel"/>
    <w:tmpl w:val="E996CDAA"/>
    <w:lvl w:ilvl="0" w:tplc="6DEEB220">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EA4E6504">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E7309C0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801E66DA">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166EEC00">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657A5A1A">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FFBA21E4">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9B86FB66">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416E914A">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0" w15:restartNumberingAfterBreak="0">
    <w:nsid w:val="68606D9D"/>
    <w:multiLevelType w:val="hybridMultilevel"/>
    <w:tmpl w:val="E0189EA0"/>
    <w:lvl w:ilvl="0" w:tplc="0D68953C">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898E92DC">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794CD056">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840A2A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7A4D0D6">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1B74B80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09EE359E">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C4A096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2243A50">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1" w15:restartNumberingAfterBreak="0">
    <w:nsid w:val="6BA911A5"/>
    <w:multiLevelType w:val="hybridMultilevel"/>
    <w:tmpl w:val="548A86D2"/>
    <w:lvl w:ilvl="0" w:tplc="CAA0176E">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4C28FE88">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38F6A1C8">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668D11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C95A144E">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7C66C558">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4B428CA">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3A38EA0C">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9BE0422">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num w:numId="1" w16cid:durableId="1662730294">
    <w:abstractNumId w:val="11"/>
  </w:num>
  <w:num w:numId="2" w16cid:durableId="13268985">
    <w:abstractNumId w:val="10"/>
  </w:num>
  <w:num w:numId="3" w16cid:durableId="1781217943">
    <w:abstractNumId w:val="7"/>
  </w:num>
  <w:num w:numId="4" w16cid:durableId="236748493">
    <w:abstractNumId w:val="9"/>
  </w:num>
  <w:num w:numId="5" w16cid:durableId="1656179713">
    <w:abstractNumId w:val="5"/>
  </w:num>
  <w:num w:numId="6" w16cid:durableId="1646930415">
    <w:abstractNumId w:val="4"/>
  </w:num>
  <w:num w:numId="7" w16cid:durableId="546725730">
    <w:abstractNumId w:val="2"/>
  </w:num>
  <w:num w:numId="8" w16cid:durableId="1496413065">
    <w:abstractNumId w:val="6"/>
  </w:num>
  <w:num w:numId="9" w16cid:durableId="2040930616">
    <w:abstractNumId w:val="8"/>
  </w:num>
  <w:num w:numId="10" w16cid:durableId="514807973">
    <w:abstractNumId w:val="1"/>
  </w:num>
  <w:num w:numId="11" w16cid:durableId="826360636">
    <w:abstractNumId w:val="3"/>
  </w:num>
  <w:num w:numId="12" w16cid:durableId="184262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43C"/>
    <w:rsid w:val="0011467D"/>
    <w:rsid w:val="0013622C"/>
    <w:rsid w:val="00185E3A"/>
    <w:rsid w:val="001A4A49"/>
    <w:rsid w:val="001A62C2"/>
    <w:rsid w:val="001B3A99"/>
    <w:rsid w:val="002027AA"/>
    <w:rsid w:val="00246CC6"/>
    <w:rsid w:val="00250BEB"/>
    <w:rsid w:val="00375A77"/>
    <w:rsid w:val="00383DA4"/>
    <w:rsid w:val="004F10A8"/>
    <w:rsid w:val="00517997"/>
    <w:rsid w:val="0059113C"/>
    <w:rsid w:val="005C6331"/>
    <w:rsid w:val="0061191B"/>
    <w:rsid w:val="00683951"/>
    <w:rsid w:val="00691275"/>
    <w:rsid w:val="006F36B6"/>
    <w:rsid w:val="0072328B"/>
    <w:rsid w:val="0075143C"/>
    <w:rsid w:val="007B585D"/>
    <w:rsid w:val="007D3442"/>
    <w:rsid w:val="00825C51"/>
    <w:rsid w:val="0083237F"/>
    <w:rsid w:val="0083681F"/>
    <w:rsid w:val="008D308D"/>
    <w:rsid w:val="00915B8A"/>
    <w:rsid w:val="00990AC7"/>
    <w:rsid w:val="009E7336"/>
    <w:rsid w:val="00A56216"/>
    <w:rsid w:val="00A8425D"/>
    <w:rsid w:val="00AC1A0D"/>
    <w:rsid w:val="00BA1F6E"/>
    <w:rsid w:val="00CC074A"/>
    <w:rsid w:val="00E47306"/>
    <w:rsid w:val="00EA56A8"/>
    <w:rsid w:val="00EB2797"/>
    <w:rsid w:val="00F04F55"/>
    <w:rsid w:val="00F64A5F"/>
    <w:rsid w:val="00F91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3E1F"/>
  <w15:chartTrackingRefBased/>
  <w15:docId w15:val="{D255868C-1516-4854-9724-C34C1A59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BB5"/>
    <w:pPr>
      <w:spacing w:after="55" w:line="240" w:lineRule="auto"/>
      <w:ind w:left="-15" w:right="-14" w:firstLine="415"/>
    </w:pPr>
    <w:rPr>
      <w:rFonts w:ascii="Times New Roman" w:eastAsia="Times New Roman" w:hAnsi="Times New Roman" w:cs="Times New Roman"/>
      <w:color w:val="000000"/>
      <w:kern w:val="0"/>
      <w:sz w:val="28"/>
      <w:lang w:eastAsia="en-IN"/>
      <w14:ligatures w14:val="none"/>
    </w:rPr>
  </w:style>
  <w:style w:type="paragraph" w:styleId="Heading1">
    <w:name w:val="heading 1"/>
    <w:next w:val="Normal"/>
    <w:link w:val="Heading1Char"/>
    <w:uiPriority w:val="9"/>
    <w:qFormat/>
    <w:rsid w:val="00EA56A8"/>
    <w:pPr>
      <w:keepNext/>
      <w:keepLines/>
      <w:spacing w:after="376" w:line="316" w:lineRule="auto"/>
      <w:ind w:left="-5" w:right="-15" w:hanging="10"/>
      <w:outlineLvl w:val="0"/>
    </w:pPr>
    <w:rPr>
      <w:rFonts w:ascii="Times New Roman" w:eastAsia="Times New Roman" w:hAnsi="Times New Roman" w:cs="Times New Roman"/>
      <w:color w:val="000000"/>
      <w:kern w:val="0"/>
      <w:sz w:val="32"/>
      <w:lang w:eastAsia="en-IN"/>
      <w14:ligatures w14:val="none"/>
    </w:rPr>
  </w:style>
  <w:style w:type="paragraph" w:styleId="Heading2">
    <w:name w:val="heading 2"/>
    <w:basedOn w:val="Normal"/>
    <w:next w:val="Normal"/>
    <w:link w:val="Heading2Char"/>
    <w:uiPriority w:val="9"/>
    <w:unhideWhenUsed/>
    <w:qFormat/>
    <w:rsid w:val="0091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5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A8"/>
    <w:rPr>
      <w:rFonts w:ascii="Times New Roman" w:eastAsia="Times New Roman" w:hAnsi="Times New Roman" w:cs="Times New Roman"/>
      <w:color w:val="000000"/>
      <w:kern w:val="0"/>
      <w:sz w:val="32"/>
      <w:lang w:eastAsia="en-IN"/>
      <w14:ligatures w14:val="none"/>
    </w:rPr>
  </w:style>
  <w:style w:type="table" w:customStyle="1" w:styleId="TableGrid">
    <w:name w:val="TableGrid"/>
    <w:rsid w:val="00EA56A8"/>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75A77"/>
    <w:rPr>
      <w:rFonts w:asciiTheme="majorHAnsi" w:eastAsiaTheme="majorEastAsia" w:hAnsiTheme="majorHAnsi" w:cstheme="majorBidi"/>
      <w:color w:val="1F3763" w:themeColor="accent1" w:themeShade="7F"/>
      <w:kern w:val="0"/>
      <w:sz w:val="24"/>
      <w:szCs w:val="24"/>
      <w:lang w:eastAsia="en-IN"/>
      <w14:ligatures w14:val="none"/>
    </w:rPr>
  </w:style>
  <w:style w:type="paragraph" w:customStyle="1" w:styleId="p">
    <w:name w:val="p"/>
    <w:basedOn w:val="Normal"/>
    <w:rsid w:val="00375A77"/>
    <w:pPr>
      <w:spacing w:before="100" w:beforeAutospacing="1" w:after="100" w:afterAutospacing="1"/>
      <w:ind w:left="0" w:right="0" w:firstLine="0"/>
    </w:pPr>
    <w:rPr>
      <w:color w:val="auto"/>
      <w:sz w:val="24"/>
      <w:szCs w:val="24"/>
    </w:rPr>
  </w:style>
  <w:style w:type="character" w:styleId="Hyperlink">
    <w:name w:val="Hyperlink"/>
    <w:basedOn w:val="DefaultParagraphFont"/>
    <w:uiPriority w:val="99"/>
    <w:semiHidden/>
    <w:unhideWhenUsed/>
    <w:rsid w:val="00375A77"/>
    <w:rPr>
      <w:color w:val="0000FF"/>
      <w:u w:val="single"/>
    </w:rPr>
  </w:style>
  <w:style w:type="character" w:customStyle="1" w:styleId="mtext">
    <w:name w:val="mtext"/>
    <w:basedOn w:val="DefaultParagraphFont"/>
    <w:rsid w:val="00375A77"/>
  </w:style>
  <w:style w:type="character" w:customStyle="1" w:styleId="mo">
    <w:name w:val="mo"/>
    <w:basedOn w:val="DefaultParagraphFont"/>
    <w:rsid w:val="00375A77"/>
  </w:style>
  <w:style w:type="character" w:customStyle="1" w:styleId="mi">
    <w:name w:val="mi"/>
    <w:basedOn w:val="DefaultParagraphFont"/>
    <w:rsid w:val="00375A77"/>
  </w:style>
  <w:style w:type="paragraph" w:styleId="NormalWeb">
    <w:name w:val="Normal (Web)"/>
    <w:basedOn w:val="Normal"/>
    <w:uiPriority w:val="99"/>
    <w:unhideWhenUsed/>
    <w:rsid w:val="00375A77"/>
    <w:pPr>
      <w:spacing w:before="100" w:beforeAutospacing="1" w:after="100" w:afterAutospacing="1"/>
      <w:ind w:left="0" w:right="0" w:firstLine="0"/>
    </w:pPr>
    <w:rPr>
      <w:color w:val="auto"/>
      <w:sz w:val="24"/>
      <w:szCs w:val="24"/>
    </w:rPr>
  </w:style>
  <w:style w:type="character" w:styleId="Emphasis">
    <w:name w:val="Emphasis"/>
    <w:basedOn w:val="DefaultParagraphFont"/>
    <w:uiPriority w:val="20"/>
    <w:qFormat/>
    <w:rsid w:val="00375A77"/>
    <w:rPr>
      <w:i/>
      <w:iCs/>
    </w:rPr>
  </w:style>
  <w:style w:type="character" w:customStyle="1" w:styleId="mn">
    <w:name w:val="mn"/>
    <w:basedOn w:val="DefaultParagraphFont"/>
    <w:rsid w:val="00375A77"/>
  </w:style>
  <w:style w:type="character" w:customStyle="1" w:styleId="Heading2Char">
    <w:name w:val="Heading 2 Char"/>
    <w:basedOn w:val="DefaultParagraphFont"/>
    <w:link w:val="Heading2"/>
    <w:uiPriority w:val="9"/>
    <w:rsid w:val="00915B8A"/>
    <w:rPr>
      <w:rFonts w:asciiTheme="majorHAnsi" w:eastAsiaTheme="majorEastAsia" w:hAnsiTheme="majorHAnsi" w:cstheme="majorBidi"/>
      <w:color w:val="2F5496" w:themeColor="accent1" w:themeShade="BF"/>
      <w:kern w:val="0"/>
      <w:sz w:val="26"/>
      <w:szCs w:val="26"/>
      <w:lang w:eastAsia="en-IN"/>
      <w14:ligatures w14:val="none"/>
    </w:rPr>
  </w:style>
  <w:style w:type="paragraph" w:styleId="HTMLPreformatted">
    <w:name w:val="HTML Preformatted"/>
    <w:basedOn w:val="Normal"/>
    <w:link w:val="HTMLPreformattedChar"/>
    <w:uiPriority w:val="99"/>
    <w:semiHidden/>
    <w:unhideWhenUsed/>
    <w:rsid w:val="0091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5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46CC6"/>
    <w:rPr>
      <w:rFonts w:ascii="Courier New" w:eastAsia="Times New Roman" w:hAnsi="Courier New" w:cs="Courier New"/>
      <w:sz w:val="20"/>
      <w:szCs w:val="20"/>
    </w:rPr>
  </w:style>
  <w:style w:type="character" w:customStyle="1" w:styleId="token">
    <w:name w:val="token"/>
    <w:basedOn w:val="DefaultParagraphFont"/>
    <w:rsid w:val="00246CC6"/>
  </w:style>
  <w:style w:type="character" w:customStyle="1" w:styleId="ezoic-autoinsert-ad">
    <w:name w:val="ezoic-autoinsert-ad"/>
    <w:basedOn w:val="DefaultParagraphFont"/>
    <w:rsid w:val="00246CC6"/>
  </w:style>
  <w:style w:type="character" w:customStyle="1" w:styleId="ezoic-autoinsert-video">
    <w:name w:val="ezoic-autoinsert-video"/>
    <w:basedOn w:val="DefaultParagraphFont"/>
    <w:rsid w:val="00246CC6"/>
  </w:style>
  <w:style w:type="character" w:styleId="FollowedHyperlink">
    <w:name w:val="FollowedHyperlink"/>
    <w:basedOn w:val="DefaultParagraphFont"/>
    <w:uiPriority w:val="99"/>
    <w:semiHidden/>
    <w:unhideWhenUsed/>
    <w:rsid w:val="00246CC6"/>
    <w:rPr>
      <w:color w:val="800080"/>
      <w:u w:val="single"/>
    </w:rPr>
  </w:style>
  <w:style w:type="character" w:customStyle="1" w:styleId="ezoic-adpicker-ad">
    <w:name w:val="ezoic-adpicker-ad"/>
    <w:basedOn w:val="DefaultParagraphFont"/>
    <w:rsid w:val="00246CC6"/>
  </w:style>
  <w:style w:type="character" w:customStyle="1" w:styleId="ezoic-ad">
    <w:name w:val="ezoic-ad"/>
    <w:basedOn w:val="DefaultParagraphFont"/>
    <w:rsid w:val="00246CC6"/>
  </w:style>
  <w:style w:type="character" w:customStyle="1" w:styleId="reportline">
    <w:name w:val="reportline"/>
    <w:basedOn w:val="DefaultParagraphFont"/>
    <w:rsid w:val="00246CC6"/>
  </w:style>
  <w:style w:type="character" w:customStyle="1" w:styleId="ezoicwhat">
    <w:name w:val="ezoicwhat"/>
    <w:basedOn w:val="DefaultParagraphFont"/>
    <w:rsid w:val="00246CC6"/>
  </w:style>
  <w:style w:type="character" w:customStyle="1" w:styleId="ezoic-videopicker-video">
    <w:name w:val="ezoic-videopicker-video"/>
    <w:basedOn w:val="DefaultParagraphFont"/>
    <w:rsid w:val="00246CC6"/>
  </w:style>
  <w:style w:type="character" w:customStyle="1" w:styleId="a">
    <w:name w:val="_"/>
    <w:basedOn w:val="DefaultParagraphFont"/>
    <w:rsid w:val="00246CC6"/>
  </w:style>
  <w:style w:type="character" w:styleId="Strong">
    <w:name w:val="Strong"/>
    <w:basedOn w:val="DefaultParagraphFont"/>
    <w:uiPriority w:val="22"/>
    <w:qFormat/>
    <w:rsid w:val="00246CC6"/>
    <w:rPr>
      <w:b/>
      <w:bCs/>
    </w:rPr>
  </w:style>
  <w:style w:type="paragraph" w:styleId="Header">
    <w:name w:val="header"/>
    <w:basedOn w:val="Normal"/>
    <w:link w:val="HeaderChar"/>
    <w:uiPriority w:val="99"/>
    <w:unhideWhenUsed/>
    <w:rsid w:val="00F91BB5"/>
    <w:pPr>
      <w:tabs>
        <w:tab w:val="center" w:pos="4513"/>
        <w:tab w:val="right" w:pos="9026"/>
      </w:tabs>
      <w:spacing w:after="0"/>
    </w:pPr>
  </w:style>
  <w:style w:type="character" w:customStyle="1" w:styleId="HeaderChar">
    <w:name w:val="Header Char"/>
    <w:basedOn w:val="DefaultParagraphFont"/>
    <w:link w:val="Header"/>
    <w:uiPriority w:val="99"/>
    <w:rsid w:val="00F91BB5"/>
    <w:rPr>
      <w:rFonts w:ascii="Times New Roman" w:eastAsia="Times New Roman" w:hAnsi="Times New Roman" w:cs="Times New Roman"/>
      <w:color w:val="000000"/>
      <w:kern w:val="0"/>
      <w:sz w:val="28"/>
      <w:lang w:eastAsia="en-IN"/>
      <w14:ligatures w14:val="none"/>
    </w:rPr>
  </w:style>
  <w:style w:type="paragraph" w:styleId="Footer">
    <w:name w:val="footer"/>
    <w:basedOn w:val="Normal"/>
    <w:link w:val="FooterChar"/>
    <w:uiPriority w:val="99"/>
    <w:unhideWhenUsed/>
    <w:rsid w:val="00F91BB5"/>
    <w:pPr>
      <w:tabs>
        <w:tab w:val="center" w:pos="4513"/>
        <w:tab w:val="right" w:pos="9026"/>
      </w:tabs>
      <w:spacing w:after="0"/>
    </w:pPr>
  </w:style>
  <w:style w:type="character" w:customStyle="1" w:styleId="FooterChar">
    <w:name w:val="Footer Char"/>
    <w:basedOn w:val="DefaultParagraphFont"/>
    <w:link w:val="Footer"/>
    <w:uiPriority w:val="99"/>
    <w:rsid w:val="00F91BB5"/>
    <w:rPr>
      <w:rFonts w:ascii="Times New Roman" w:eastAsia="Times New Roman" w:hAnsi="Times New Roman" w:cs="Times New Roman"/>
      <w:color w:val="000000"/>
      <w:kern w:val="0"/>
      <w:sz w:val="2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221">
      <w:bodyDiv w:val="1"/>
      <w:marLeft w:val="0"/>
      <w:marRight w:val="0"/>
      <w:marTop w:val="0"/>
      <w:marBottom w:val="0"/>
      <w:divBdr>
        <w:top w:val="none" w:sz="0" w:space="0" w:color="auto"/>
        <w:left w:val="none" w:sz="0" w:space="0" w:color="auto"/>
        <w:bottom w:val="none" w:sz="0" w:space="0" w:color="auto"/>
        <w:right w:val="none" w:sz="0" w:space="0" w:color="auto"/>
      </w:divBdr>
    </w:div>
    <w:div w:id="182328358">
      <w:bodyDiv w:val="1"/>
      <w:marLeft w:val="0"/>
      <w:marRight w:val="0"/>
      <w:marTop w:val="0"/>
      <w:marBottom w:val="0"/>
      <w:divBdr>
        <w:top w:val="none" w:sz="0" w:space="0" w:color="auto"/>
        <w:left w:val="none" w:sz="0" w:space="0" w:color="auto"/>
        <w:bottom w:val="none" w:sz="0" w:space="0" w:color="auto"/>
        <w:right w:val="none" w:sz="0" w:space="0" w:color="auto"/>
      </w:divBdr>
    </w:div>
    <w:div w:id="255594679">
      <w:bodyDiv w:val="1"/>
      <w:marLeft w:val="0"/>
      <w:marRight w:val="0"/>
      <w:marTop w:val="0"/>
      <w:marBottom w:val="0"/>
      <w:divBdr>
        <w:top w:val="none" w:sz="0" w:space="0" w:color="auto"/>
        <w:left w:val="none" w:sz="0" w:space="0" w:color="auto"/>
        <w:bottom w:val="none" w:sz="0" w:space="0" w:color="auto"/>
        <w:right w:val="none" w:sz="0" w:space="0" w:color="auto"/>
      </w:divBdr>
    </w:div>
    <w:div w:id="283655033">
      <w:bodyDiv w:val="1"/>
      <w:marLeft w:val="0"/>
      <w:marRight w:val="0"/>
      <w:marTop w:val="0"/>
      <w:marBottom w:val="0"/>
      <w:divBdr>
        <w:top w:val="none" w:sz="0" w:space="0" w:color="auto"/>
        <w:left w:val="none" w:sz="0" w:space="0" w:color="auto"/>
        <w:bottom w:val="none" w:sz="0" w:space="0" w:color="auto"/>
        <w:right w:val="none" w:sz="0" w:space="0" w:color="auto"/>
      </w:divBdr>
    </w:div>
    <w:div w:id="374476322">
      <w:bodyDiv w:val="1"/>
      <w:marLeft w:val="0"/>
      <w:marRight w:val="0"/>
      <w:marTop w:val="0"/>
      <w:marBottom w:val="0"/>
      <w:divBdr>
        <w:top w:val="none" w:sz="0" w:space="0" w:color="auto"/>
        <w:left w:val="none" w:sz="0" w:space="0" w:color="auto"/>
        <w:bottom w:val="none" w:sz="0" w:space="0" w:color="auto"/>
        <w:right w:val="none" w:sz="0" w:space="0" w:color="auto"/>
      </w:divBdr>
    </w:div>
    <w:div w:id="3862705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98">
          <w:marLeft w:val="0"/>
          <w:marRight w:val="0"/>
          <w:marTop w:val="0"/>
          <w:marBottom w:val="0"/>
          <w:divBdr>
            <w:top w:val="none" w:sz="0" w:space="0" w:color="auto"/>
            <w:left w:val="none" w:sz="0" w:space="0" w:color="auto"/>
            <w:bottom w:val="none" w:sz="0" w:space="0" w:color="auto"/>
            <w:right w:val="none" w:sz="0" w:space="0" w:color="auto"/>
          </w:divBdr>
        </w:div>
        <w:div w:id="1006175379">
          <w:marLeft w:val="0"/>
          <w:marRight w:val="0"/>
          <w:marTop w:val="0"/>
          <w:marBottom w:val="0"/>
          <w:divBdr>
            <w:top w:val="none" w:sz="0" w:space="0" w:color="auto"/>
            <w:left w:val="none" w:sz="0" w:space="0" w:color="auto"/>
            <w:bottom w:val="none" w:sz="0" w:space="0" w:color="auto"/>
            <w:right w:val="none" w:sz="0" w:space="0" w:color="auto"/>
          </w:divBdr>
        </w:div>
        <w:div w:id="2104297835">
          <w:marLeft w:val="0"/>
          <w:marRight w:val="0"/>
          <w:marTop w:val="0"/>
          <w:marBottom w:val="0"/>
          <w:divBdr>
            <w:top w:val="none" w:sz="0" w:space="0" w:color="auto"/>
            <w:left w:val="none" w:sz="0" w:space="0" w:color="auto"/>
            <w:bottom w:val="none" w:sz="0" w:space="0" w:color="auto"/>
            <w:right w:val="none" w:sz="0" w:space="0" w:color="auto"/>
          </w:divBdr>
        </w:div>
        <w:div w:id="1303774700">
          <w:marLeft w:val="0"/>
          <w:marRight w:val="0"/>
          <w:marTop w:val="0"/>
          <w:marBottom w:val="0"/>
          <w:divBdr>
            <w:top w:val="none" w:sz="0" w:space="0" w:color="auto"/>
            <w:left w:val="none" w:sz="0" w:space="0" w:color="auto"/>
            <w:bottom w:val="none" w:sz="0" w:space="0" w:color="auto"/>
            <w:right w:val="none" w:sz="0" w:space="0" w:color="auto"/>
          </w:divBdr>
        </w:div>
        <w:div w:id="1191341031">
          <w:marLeft w:val="0"/>
          <w:marRight w:val="0"/>
          <w:marTop w:val="0"/>
          <w:marBottom w:val="0"/>
          <w:divBdr>
            <w:top w:val="none" w:sz="0" w:space="0" w:color="auto"/>
            <w:left w:val="none" w:sz="0" w:space="0" w:color="auto"/>
            <w:bottom w:val="none" w:sz="0" w:space="0" w:color="auto"/>
            <w:right w:val="none" w:sz="0" w:space="0" w:color="auto"/>
          </w:divBdr>
        </w:div>
      </w:divsChild>
    </w:div>
    <w:div w:id="806968296">
      <w:bodyDiv w:val="1"/>
      <w:marLeft w:val="0"/>
      <w:marRight w:val="0"/>
      <w:marTop w:val="0"/>
      <w:marBottom w:val="0"/>
      <w:divBdr>
        <w:top w:val="none" w:sz="0" w:space="0" w:color="auto"/>
        <w:left w:val="none" w:sz="0" w:space="0" w:color="auto"/>
        <w:bottom w:val="none" w:sz="0" w:space="0" w:color="auto"/>
        <w:right w:val="none" w:sz="0" w:space="0" w:color="auto"/>
      </w:divBdr>
      <w:divsChild>
        <w:div w:id="761947680">
          <w:marLeft w:val="0"/>
          <w:marRight w:val="0"/>
          <w:marTop w:val="0"/>
          <w:marBottom w:val="0"/>
          <w:divBdr>
            <w:top w:val="none" w:sz="0" w:space="0" w:color="auto"/>
            <w:left w:val="none" w:sz="0" w:space="0" w:color="auto"/>
            <w:bottom w:val="none" w:sz="0" w:space="0" w:color="auto"/>
            <w:right w:val="none" w:sz="0" w:space="0" w:color="auto"/>
          </w:divBdr>
          <w:divsChild>
            <w:div w:id="1866672766">
              <w:marLeft w:val="0"/>
              <w:marRight w:val="0"/>
              <w:marTop w:val="0"/>
              <w:marBottom w:val="0"/>
              <w:divBdr>
                <w:top w:val="none" w:sz="0" w:space="0" w:color="auto"/>
                <w:left w:val="none" w:sz="0" w:space="0" w:color="auto"/>
                <w:bottom w:val="none" w:sz="0" w:space="0" w:color="auto"/>
                <w:right w:val="none" w:sz="0" w:space="0" w:color="auto"/>
              </w:divBdr>
              <w:divsChild>
                <w:div w:id="981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563">
          <w:marLeft w:val="0"/>
          <w:marRight w:val="0"/>
          <w:marTop w:val="0"/>
          <w:marBottom w:val="0"/>
          <w:divBdr>
            <w:top w:val="none" w:sz="0" w:space="0" w:color="auto"/>
            <w:left w:val="none" w:sz="0" w:space="0" w:color="auto"/>
            <w:bottom w:val="none" w:sz="0" w:space="0" w:color="auto"/>
            <w:right w:val="none" w:sz="0" w:space="0" w:color="auto"/>
          </w:divBdr>
          <w:divsChild>
            <w:div w:id="731391755">
              <w:marLeft w:val="0"/>
              <w:marRight w:val="0"/>
              <w:marTop w:val="0"/>
              <w:marBottom w:val="0"/>
              <w:divBdr>
                <w:top w:val="none" w:sz="0" w:space="0" w:color="auto"/>
                <w:left w:val="none" w:sz="0" w:space="0" w:color="auto"/>
                <w:bottom w:val="none" w:sz="0" w:space="0" w:color="auto"/>
                <w:right w:val="none" w:sz="0" w:space="0" w:color="auto"/>
              </w:divBdr>
              <w:divsChild>
                <w:div w:id="20691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614">
          <w:marLeft w:val="0"/>
          <w:marRight w:val="0"/>
          <w:marTop w:val="0"/>
          <w:marBottom w:val="0"/>
          <w:divBdr>
            <w:top w:val="none" w:sz="0" w:space="0" w:color="auto"/>
            <w:left w:val="none" w:sz="0" w:space="0" w:color="auto"/>
            <w:bottom w:val="none" w:sz="0" w:space="0" w:color="auto"/>
            <w:right w:val="none" w:sz="0" w:space="0" w:color="auto"/>
          </w:divBdr>
          <w:divsChild>
            <w:div w:id="1219705235">
              <w:marLeft w:val="0"/>
              <w:marRight w:val="0"/>
              <w:marTop w:val="0"/>
              <w:marBottom w:val="0"/>
              <w:divBdr>
                <w:top w:val="none" w:sz="0" w:space="0" w:color="auto"/>
                <w:left w:val="none" w:sz="0" w:space="0" w:color="auto"/>
                <w:bottom w:val="none" w:sz="0" w:space="0" w:color="auto"/>
                <w:right w:val="none" w:sz="0" w:space="0" w:color="auto"/>
              </w:divBdr>
              <w:divsChild>
                <w:div w:id="19399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6387">
          <w:marLeft w:val="0"/>
          <w:marRight w:val="0"/>
          <w:marTop w:val="0"/>
          <w:marBottom w:val="0"/>
          <w:divBdr>
            <w:top w:val="none" w:sz="0" w:space="0" w:color="auto"/>
            <w:left w:val="none" w:sz="0" w:space="0" w:color="auto"/>
            <w:bottom w:val="none" w:sz="0" w:space="0" w:color="auto"/>
            <w:right w:val="none" w:sz="0" w:space="0" w:color="auto"/>
          </w:divBdr>
          <w:divsChild>
            <w:div w:id="1817187708">
              <w:marLeft w:val="0"/>
              <w:marRight w:val="0"/>
              <w:marTop w:val="0"/>
              <w:marBottom w:val="0"/>
              <w:divBdr>
                <w:top w:val="none" w:sz="0" w:space="0" w:color="auto"/>
                <w:left w:val="none" w:sz="0" w:space="0" w:color="auto"/>
                <w:bottom w:val="none" w:sz="0" w:space="0" w:color="auto"/>
                <w:right w:val="none" w:sz="0" w:space="0" w:color="auto"/>
              </w:divBdr>
              <w:divsChild>
                <w:div w:id="14634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803">
          <w:marLeft w:val="0"/>
          <w:marRight w:val="0"/>
          <w:marTop w:val="0"/>
          <w:marBottom w:val="0"/>
          <w:divBdr>
            <w:top w:val="none" w:sz="0" w:space="0" w:color="auto"/>
            <w:left w:val="none" w:sz="0" w:space="0" w:color="auto"/>
            <w:bottom w:val="none" w:sz="0" w:space="0" w:color="auto"/>
            <w:right w:val="none" w:sz="0" w:space="0" w:color="auto"/>
          </w:divBdr>
          <w:divsChild>
            <w:div w:id="564268551">
              <w:marLeft w:val="0"/>
              <w:marRight w:val="0"/>
              <w:marTop w:val="0"/>
              <w:marBottom w:val="0"/>
              <w:divBdr>
                <w:top w:val="none" w:sz="0" w:space="0" w:color="auto"/>
                <w:left w:val="none" w:sz="0" w:space="0" w:color="auto"/>
                <w:bottom w:val="none" w:sz="0" w:space="0" w:color="auto"/>
                <w:right w:val="none" w:sz="0" w:space="0" w:color="auto"/>
              </w:divBdr>
              <w:divsChild>
                <w:div w:id="18090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879">
          <w:marLeft w:val="0"/>
          <w:marRight w:val="0"/>
          <w:marTop w:val="0"/>
          <w:marBottom w:val="0"/>
          <w:divBdr>
            <w:top w:val="none" w:sz="0" w:space="0" w:color="auto"/>
            <w:left w:val="none" w:sz="0" w:space="0" w:color="auto"/>
            <w:bottom w:val="none" w:sz="0" w:space="0" w:color="auto"/>
            <w:right w:val="none" w:sz="0" w:space="0" w:color="auto"/>
          </w:divBdr>
          <w:divsChild>
            <w:div w:id="860240932">
              <w:marLeft w:val="0"/>
              <w:marRight w:val="0"/>
              <w:marTop w:val="0"/>
              <w:marBottom w:val="0"/>
              <w:divBdr>
                <w:top w:val="none" w:sz="0" w:space="0" w:color="auto"/>
                <w:left w:val="none" w:sz="0" w:space="0" w:color="auto"/>
                <w:bottom w:val="none" w:sz="0" w:space="0" w:color="auto"/>
                <w:right w:val="none" w:sz="0" w:space="0" w:color="auto"/>
              </w:divBdr>
              <w:divsChild>
                <w:div w:id="1372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119">
          <w:marLeft w:val="0"/>
          <w:marRight w:val="0"/>
          <w:marTop w:val="0"/>
          <w:marBottom w:val="0"/>
          <w:divBdr>
            <w:top w:val="none" w:sz="0" w:space="0" w:color="auto"/>
            <w:left w:val="none" w:sz="0" w:space="0" w:color="auto"/>
            <w:bottom w:val="none" w:sz="0" w:space="0" w:color="auto"/>
            <w:right w:val="none" w:sz="0" w:space="0" w:color="auto"/>
          </w:divBdr>
          <w:divsChild>
            <w:div w:id="589316756">
              <w:marLeft w:val="0"/>
              <w:marRight w:val="0"/>
              <w:marTop w:val="0"/>
              <w:marBottom w:val="0"/>
              <w:divBdr>
                <w:top w:val="none" w:sz="0" w:space="0" w:color="auto"/>
                <w:left w:val="none" w:sz="0" w:space="0" w:color="auto"/>
                <w:bottom w:val="none" w:sz="0" w:space="0" w:color="auto"/>
                <w:right w:val="none" w:sz="0" w:space="0" w:color="auto"/>
              </w:divBdr>
              <w:divsChild>
                <w:div w:id="1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4595">
          <w:marLeft w:val="0"/>
          <w:marRight w:val="0"/>
          <w:marTop w:val="0"/>
          <w:marBottom w:val="0"/>
          <w:divBdr>
            <w:top w:val="none" w:sz="0" w:space="0" w:color="auto"/>
            <w:left w:val="none" w:sz="0" w:space="0" w:color="auto"/>
            <w:bottom w:val="none" w:sz="0" w:space="0" w:color="auto"/>
            <w:right w:val="none" w:sz="0" w:space="0" w:color="auto"/>
          </w:divBdr>
          <w:divsChild>
            <w:div w:id="1950506412">
              <w:marLeft w:val="0"/>
              <w:marRight w:val="0"/>
              <w:marTop w:val="0"/>
              <w:marBottom w:val="0"/>
              <w:divBdr>
                <w:top w:val="none" w:sz="0" w:space="0" w:color="auto"/>
                <w:left w:val="none" w:sz="0" w:space="0" w:color="auto"/>
                <w:bottom w:val="none" w:sz="0" w:space="0" w:color="auto"/>
                <w:right w:val="none" w:sz="0" w:space="0" w:color="auto"/>
              </w:divBdr>
              <w:divsChild>
                <w:div w:id="1252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491">
          <w:marLeft w:val="0"/>
          <w:marRight w:val="0"/>
          <w:marTop w:val="0"/>
          <w:marBottom w:val="0"/>
          <w:divBdr>
            <w:top w:val="none" w:sz="0" w:space="0" w:color="auto"/>
            <w:left w:val="none" w:sz="0" w:space="0" w:color="auto"/>
            <w:bottom w:val="none" w:sz="0" w:space="0" w:color="auto"/>
            <w:right w:val="none" w:sz="0" w:space="0" w:color="auto"/>
          </w:divBdr>
          <w:divsChild>
            <w:div w:id="1384980553">
              <w:marLeft w:val="0"/>
              <w:marRight w:val="0"/>
              <w:marTop w:val="0"/>
              <w:marBottom w:val="0"/>
              <w:divBdr>
                <w:top w:val="none" w:sz="0" w:space="0" w:color="auto"/>
                <w:left w:val="none" w:sz="0" w:space="0" w:color="auto"/>
                <w:bottom w:val="none" w:sz="0" w:space="0" w:color="auto"/>
                <w:right w:val="none" w:sz="0" w:space="0" w:color="auto"/>
              </w:divBdr>
              <w:divsChild>
                <w:div w:id="1032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716">
          <w:marLeft w:val="0"/>
          <w:marRight w:val="0"/>
          <w:marTop w:val="0"/>
          <w:marBottom w:val="0"/>
          <w:divBdr>
            <w:top w:val="none" w:sz="0" w:space="0" w:color="auto"/>
            <w:left w:val="none" w:sz="0" w:space="0" w:color="auto"/>
            <w:bottom w:val="none" w:sz="0" w:space="0" w:color="auto"/>
            <w:right w:val="none" w:sz="0" w:space="0" w:color="auto"/>
          </w:divBdr>
          <w:divsChild>
            <w:div w:id="500583387">
              <w:marLeft w:val="0"/>
              <w:marRight w:val="0"/>
              <w:marTop w:val="0"/>
              <w:marBottom w:val="0"/>
              <w:divBdr>
                <w:top w:val="none" w:sz="0" w:space="0" w:color="auto"/>
                <w:left w:val="none" w:sz="0" w:space="0" w:color="auto"/>
                <w:bottom w:val="none" w:sz="0" w:space="0" w:color="auto"/>
                <w:right w:val="none" w:sz="0" w:space="0" w:color="auto"/>
              </w:divBdr>
              <w:divsChild>
                <w:div w:id="3175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15">
          <w:marLeft w:val="0"/>
          <w:marRight w:val="0"/>
          <w:marTop w:val="0"/>
          <w:marBottom w:val="0"/>
          <w:divBdr>
            <w:top w:val="none" w:sz="0" w:space="0" w:color="auto"/>
            <w:left w:val="none" w:sz="0" w:space="0" w:color="auto"/>
            <w:bottom w:val="none" w:sz="0" w:space="0" w:color="auto"/>
            <w:right w:val="none" w:sz="0" w:space="0" w:color="auto"/>
          </w:divBdr>
          <w:divsChild>
            <w:div w:id="1741558565">
              <w:marLeft w:val="0"/>
              <w:marRight w:val="0"/>
              <w:marTop w:val="0"/>
              <w:marBottom w:val="0"/>
              <w:divBdr>
                <w:top w:val="none" w:sz="0" w:space="0" w:color="auto"/>
                <w:left w:val="none" w:sz="0" w:space="0" w:color="auto"/>
                <w:bottom w:val="none" w:sz="0" w:space="0" w:color="auto"/>
                <w:right w:val="none" w:sz="0" w:space="0" w:color="auto"/>
              </w:divBdr>
              <w:divsChild>
                <w:div w:id="11879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0976">
          <w:marLeft w:val="0"/>
          <w:marRight w:val="0"/>
          <w:marTop w:val="0"/>
          <w:marBottom w:val="0"/>
          <w:divBdr>
            <w:top w:val="none" w:sz="0" w:space="0" w:color="auto"/>
            <w:left w:val="none" w:sz="0" w:space="0" w:color="auto"/>
            <w:bottom w:val="none" w:sz="0" w:space="0" w:color="auto"/>
            <w:right w:val="none" w:sz="0" w:space="0" w:color="auto"/>
          </w:divBdr>
          <w:divsChild>
            <w:div w:id="667252244">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227">
          <w:marLeft w:val="0"/>
          <w:marRight w:val="0"/>
          <w:marTop w:val="0"/>
          <w:marBottom w:val="0"/>
          <w:divBdr>
            <w:top w:val="none" w:sz="0" w:space="0" w:color="auto"/>
            <w:left w:val="none" w:sz="0" w:space="0" w:color="auto"/>
            <w:bottom w:val="none" w:sz="0" w:space="0" w:color="auto"/>
            <w:right w:val="none" w:sz="0" w:space="0" w:color="auto"/>
          </w:divBdr>
          <w:divsChild>
            <w:div w:id="1697151145">
              <w:marLeft w:val="0"/>
              <w:marRight w:val="0"/>
              <w:marTop w:val="0"/>
              <w:marBottom w:val="0"/>
              <w:divBdr>
                <w:top w:val="none" w:sz="0" w:space="0" w:color="auto"/>
                <w:left w:val="none" w:sz="0" w:space="0" w:color="auto"/>
                <w:bottom w:val="none" w:sz="0" w:space="0" w:color="auto"/>
                <w:right w:val="none" w:sz="0" w:space="0" w:color="auto"/>
              </w:divBdr>
              <w:divsChild>
                <w:div w:id="242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075">
          <w:marLeft w:val="0"/>
          <w:marRight w:val="0"/>
          <w:marTop w:val="0"/>
          <w:marBottom w:val="0"/>
          <w:divBdr>
            <w:top w:val="none" w:sz="0" w:space="0" w:color="auto"/>
            <w:left w:val="none" w:sz="0" w:space="0" w:color="auto"/>
            <w:bottom w:val="none" w:sz="0" w:space="0" w:color="auto"/>
            <w:right w:val="none" w:sz="0" w:space="0" w:color="auto"/>
          </w:divBdr>
          <w:divsChild>
            <w:div w:id="1436631741">
              <w:marLeft w:val="0"/>
              <w:marRight w:val="0"/>
              <w:marTop w:val="0"/>
              <w:marBottom w:val="0"/>
              <w:divBdr>
                <w:top w:val="none" w:sz="0" w:space="0" w:color="auto"/>
                <w:left w:val="none" w:sz="0" w:space="0" w:color="auto"/>
                <w:bottom w:val="none" w:sz="0" w:space="0" w:color="auto"/>
                <w:right w:val="none" w:sz="0" w:space="0" w:color="auto"/>
              </w:divBdr>
              <w:divsChild>
                <w:div w:id="17609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796">
          <w:marLeft w:val="0"/>
          <w:marRight w:val="0"/>
          <w:marTop w:val="0"/>
          <w:marBottom w:val="0"/>
          <w:divBdr>
            <w:top w:val="none" w:sz="0" w:space="0" w:color="auto"/>
            <w:left w:val="none" w:sz="0" w:space="0" w:color="auto"/>
            <w:bottom w:val="none" w:sz="0" w:space="0" w:color="auto"/>
            <w:right w:val="none" w:sz="0" w:space="0" w:color="auto"/>
          </w:divBdr>
          <w:divsChild>
            <w:div w:id="1358626878">
              <w:marLeft w:val="0"/>
              <w:marRight w:val="0"/>
              <w:marTop w:val="0"/>
              <w:marBottom w:val="0"/>
              <w:divBdr>
                <w:top w:val="none" w:sz="0" w:space="0" w:color="auto"/>
                <w:left w:val="none" w:sz="0" w:space="0" w:color="auto"/>
                <w:bottom w:val="none" w:sz="0" w:space="0" w:color="auto"/>
                <w:right w:val="none" w:sz="0" w:space="0" w:color="auto"/>
              </w:divBdr>
              <w:divsChild>
                <w:div w:id="4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45">
          <w:marLeft w:val="0"/>
          <w:marRight w:val="0"/>
          <w:marTop w:val="0"/>
          <w:marBottom w:val="0"/>
          <w:divBdr>
            <w:top w:val="none" w:sz="0" w:space="0" w:color="auto"/>
            <w:left w:val="none" w:sz="0" w:space="0" w:color="auto"/>
            <w:bottom w:val="none" w:sz="0" w:space="0" w:color="auto"/>
            <w:right w:val="none" w:sz="0" w:space="0" w:color="auto"/>
          </w:divBdr>
          <w:divsChild>
            <w:div w:id="1126853917">
              <w:marLeft w:val="0"/>
              <w:marRight w:val="0"/>
              <w:marTop w:val="0"/>
              <w:marBottom w:val="0"/>
              <w:divBdr>
                <w:top w:val="none" w:sz="0" w:space="0" w:color="auto"/>
                <w:left w:val="none" w:sz="0" w:space="0" w:color="auto"/>
                <w:bottom w:val="none" w:sz="0" w:space="0" w:color="auto"/>
                <w:right w:val="none" w:sz="0" w:space="0" w:color="auto"/>
              </w:divBdr>
              <w:divsChild>
                <w:div w:id="906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0773">
          <w:marLeft w:val="0"/>
          <w:marRight w:val="0"/>
          <w:marTop w:val="0"/>
          <w:marBottom w:val="0"/>
          <w:divBdr>
            <w:top w:val="none" w:sz="0" w:space="0" w:color="auto"/>
            <w:left w:val="none" w:sz="0" w:space="0" w:color="auto"/>
            <w:bottom w:val="none" w:sz="0" w:space="0" w:color="auto"/>
            <w:right w:val="none" w:sz="0" w:space="0" w:color="auto"/>
          </w:divBdr>
          <w:divsChild>
            <w:div w:id="866335963">
              <w:marLeft w:val="0"/>
              <w:marRight w:val="0"/>
              <w:marTop w:val="0"/>
              <w:marBottom w:val="0"/>
              <w:divBdr>
                <w:top w:val="none" w:sz="0" w:space="0" w:color="auto"/>
                <w:left w:val="none" w:sz="0" w:space="0" w:color="auto"/>
                <w:bottom w:val="none" w:sz="0" w:space="0" w:color="auto"/>
                <w:right w:val="none" w:sz="0" w:space="0" w:color="auto"/>
              </w:divBdr>
              <w:divsChild>
                <w:div w:id="447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349">
          <w:marLeft w:val="0"/>
          <w:marRight w:val="0"/>
          <w:marTop w:val="0"/>
          <w:marBottom w:val="0"/>
          <w:divBdr>
            <w:top w:val="none" w:sz="0" w:space="0" w:color="auto"/>
            <w:left w:val="none" w:sz="0" w:space="0" w:color="auto"/>
            <w:bottom w:val="none" w:sz="0" w:space="0" w:color="auto"/>
            <w:right w:val="none" w:sz="0" w:space="0" w:color="auto"/>
          </w:divBdr>
          <w:divsChild>
            <w:div w:id="1094059786">
              <w:marLeft w:val="0"/>
              <w:marRight w:val="0"/>
              <w:marTop w:val="0"/>
              <w:marBottom w:val="0"/>
              <w:divBdr>
                <w:top w:val="none" w:sz="0" w:space="0" w:color="auto"/>
                <w:left w:val="none" w:sz="0" w:space="0" w:color="auto"/>
                <w:bottom w:val="none" w:sz="0" w:space="0" w:color="auto"/>
                <w:right w:val="none" w:sz="0" w:space="0" w:color="auto"/>
              </w:divBdr>
              <w:divsChild>
                <w:div w:id="861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66">
          <w:marLeft w:val="0"/>
          <w:marRight w:val="0"/>
          <w:marTop w:val="0"/>
          <w:marBottom w:val="0"/>
          <w:divBdr>
            <w:top w:val="none" w:sz="0" w:space="0" w:color="auto"/>
            <w:left w:val="none" w:sz="0" w:space="0" w:color="auto"/>
            <w:bottom w:val="none" w:sz="0" w:space="0" w:color="auto"/>
            <w:right w:val="none" w:sz="0" w:space="0" w:color="auto"/>
          </w:divBdr>
          <w:divsChild>
            <w:div w:id="1733886814">
              <w:marLeft w:val="0"/>
              <w:marRight w:val="0"/>
              <w:marTop w:val="0"/>
              <w:marBottom w:val="0"/>
              <w:divBdr>
                <w:top w:val="none" w:sz="0" w:space="0" w:color="auto"/>
                <w:left w:val="none" w:sz="0" w:space="0" w:color="auto"/>
                <w:bottom w:val="none" w:sz="0" w:space="0" w:color="auto"/>
                <w:right w:val="none" w:sz="0" w:space="0" w:color="auto"/>
              </w:divBdr>
              <w:divsChild>
                <w:div w:id="130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271">
          <w:marLeft w:val="0"/>
          <w:marRight w:val="0"/>
          <w:marTop w:val="0"/>
          <w:marBottom w:val="0"/>
          <w:divBdr>
            <w:top w:val="none" w:sz="0" w:space="0" w:color="auto"/>
            <w:left w:val="none" w:sz="0" w:space="0" w:color="auto"/>
            <w:bottom w:val="none" w:sz="0" w:space="0" w:color="auto"/>
            <w:right w:val="none" w:sz="0" w:space="0" w:color="auto"/>
          </w:divBdr>
        </w:div>
      </w:divsChild>
    </w:div>
    <w:div w:id="864364408">
      <w:bodyDiv w:val="1"/>
      <w:marLeft w:val="0"/>
      <w:marRight w:val="0"/>
      <w:marTop w:val="0"/>
      <w:marBottom w:val="0"/>
      <w:divBdr>
        <w:top w:val="none" w:sz="0" w:space="0" w:color="auto"/>
        <w:left w:val="none" w:sz="0" w:space="0" w:color="auto"/>
        <w:bottom w:val="none" w:sz="0" w:space="0" w:color="auto"/>
        <w:right w:val="none" w:sz="0" w:space="0" w:color="auto"/>
      </w:divBdr>
    </w:div>
    <w:div w:id="995304736">
      <w:bodyDiv w:val="1"/>
      <w:marLeft w:val="0"/>
      <w:marRight w:val="0"/>
      <w:marTop w:val="0"/>
      <w:marBottom w:val="0"/>
      <w:divBdr>
        <w:top w:val="none" w:sz="0" w:space="0" w:color="auto"/>
        <w:left w:val="none" w:sz="0" w:space="0" w:color="auto"/>
        <w:bottom w:val="none" w:sz="0" w:space="0" w:color="auto"/>
        <w:right w:val="none" w:sz="0" w:space="0" w:color="auto"/>
      </w:divBdr>
    </w:div>
    <w:div w:id="995644439">
      <w:bodyDiv w:val="1"/>
      <w:marLeft w:val="0"/>
      <w:marRight w:val="0"/>
      <w:marTop w:val="0"/>
      <w:marBottom w:val="0"/>
      <w:divBdr>
        <w:top w:val="none" w:sz="0" w:space="0" w:color="auto"/>
        <w:left w:val="none" w:sz="0" w:space="0" w:color="auto"/>
        <w:bottom w:val="none" w:sz="0" w:space="0" w:color="auto"/>
        <w:right w:val="none" w:sz="0" w:space="0" w:color="auto"/>
      </w:divBdr>
    </w:div>
    <w:div w:id="1010638939">
      <w:bodyDiv w:val="1"/>
      <w:marLeft w:val="0"/>
      <w:marRight w:val="0"/>
      <w:marTop w:val="0"/>
      <w:marBottom w:val="0"/>
      <w:divBdr>
        <w:top w:val="none" w:sz="0" w:space="0" w:color="auto"/>
        <w:left w:val="none" w:sz="0" w:space="0" w:color="auto"/>
        <w:bottom w:val="none" w:sz="0" w:space="0" w:color="auto"/>
        <w:right w:val="none" w:sz="0" w:space="0" w:color="auto"/>
      </w:divBdr>
    </w:div>
    <w:div w:id="1168131778">
      <w:bodyDiv w:val="1"/>
      <w:marLeft w:val="0"/>
      <w:marRight w:val="0"/>
      <w:marTop w:val="0"/>
      <w:marBottom w:val="0"/>
      <w:divBdr>
        <w:top w:val="none" w:sz="0" w:space="0" w:color="auto"/>
        <w:left w:val="none" w:sz="0" w:space="0" w:color="auto"/>
        <w:bottom w:val="none" w:sz="0" w:space="0" w:color="auto"/>
        <w:right w:val="none" w:sz="0" w:space="0" w:color="auto"/>
      </w:divBdr>
      <w:divsChild>
        <w:div w:id="1084835623">
          <w:marLeft w:val="0"/>
          <w:marRight w:val="0"/>
          <w:marTop w:val="0"/>
          <w:marBottom w:val="0"/>
          <w:divBdr>
            <w:top w:val="none" w:sz="0" w:space="0" w:color="auto"/>
            <w:left w:val="none" w:sz="0" w:space="0" w:color="auto"/>
            <w:bottom w:val="none" w:sz="0" w:space="0" w:color="auto"/>
            <w:right w:val="none" w:sz="0" w:space="0" w:color="auto"/>
          </w:divBdr>
        </w:div>
        <w:div w:id="916138354">
          <w:marLeft w:val="0"/>
          <w:marRight w:val="0"/>
          <w:marTop w:val="0"/>
          <w:marBottom w:val="0"/>
          <w:divBdr>
            <w:top w:val="none" w:sz="0" w:space="0" w:color="auto"/>
            <w:left w:val="none" w:sz="0" w:space="0" w:color="auto"/>
            <w:bottom w:val="none" w:sz="0" w:space="0" w:color="auto"/>
            <w:right w:val="none" w:sz="0" w:space="0" w:color="auto"/>
          </w:divBdr>
        </w:div>
        <w:div w:id="131288361">
          <w:marLeft w:val="0"/>
          <w:marRight w:val="0"/>
          <w:marTop w:val="0"/>
          <w:marBottom w:val="0"/>
          <w:divBdr>
            <w:top w:val="none" w:sz="0" w:space="0" w:color="auto"/>
            <w:left w:val="none" w:sz="0" w:space="0" w:color="auto"/>
            <w:bottom w:val="none" w:sz="0" w:space="0" w:color="auto"/>
            <w:right w:val="none" w:sz="0" w:space="0" w:color="auto"/>
          </w:divBdr>
        </w:div>
        <w:div w:id="735251073">
          <w:marLeft w:val="0"/>
          <w:marRight w:val="0"/>
          <w:marTop w:val="0"/>
          <w:marBottom w:val="0"/>
          <w:divBdr>
            <w:top w:val="none" w:sz="0" w:space="0" w:color="auto"/>
            <w:left w:val="none" w:sz="0" w:space="0" w:color="auto"/>
            <w:bottom w:val="none" w:sz="0" w:space="0" w:color="auto"/>
            <w:right w:val="none" w:sz="0" w:space="0" w:color="auto"/>
          </w:divBdr>
        </w:div>
        <w:div w:id="294485499">
          <w:marLeft w:val="0"/>
          <w:marRight w:val="0"/>
          <w:marTop w:val="0"/>
          <w:marBottom w:val="0"/>
          <w:divBdr>
            <w:top w:val="none" w:sz="0" w:space="0" w:color="auto"/>
            <w:left w:val="none" w:sz="0" w:space="0" w:color="auto"/>
            <w:bottom w:val="none" w:sz="0" w:space="0" w:color="auto"/>
            <w:right w:val="none" w:sz="0" w:space="0" w:color="auto"/>
          </w:divBdr>
        </w:div>
      </w:divsChild>
    </w:div>
    <w:div w:id="1345548559">
      <w:bodyDiv w:val="1"/>
      <w:marLeft w:val="0"/>
      <w:marRight w:val="0"/>
      <w:marTop w:val="0"/>
      <w:marBottom w:val="0"/>
      <w:divBdr>
        <w:top w:val="none" w:sz="0" w:space="0" w:color="auto"/>
        <w:left w:val="none" w:sz="0" w:space="0" w:color="auto"/>
        <w:bottom w:val="none" w:sz="0" w:space="0" w:color="auto"/>
        <w:right w:val="none" w:sz="0" w:space="0" w:color="auto"/>
      </w:divBdr>
    </w:div>
    <w:div w:id="1548226110">
      <w:bodyDiv w:val="1"/>
      <w:marLeft w:val="0"/>
      <w:marRight w:val="0"/>
      <w:marTop w:val="0"/>
      <w:marBottom w:val="0"/>
      <w:divBdr>
        <w:top w:val="none" w:sz="0" w:space="0" w:color="auto"/>
        <w:left w:val="none" w:sz="0" w:space="0" w:color="auto"/>
        <w:bottom w:val="none" w:sz="0" w:space="0" w:color="auto"/>
        <w:right w:val="none" w:sz="0" w:space="0" w:color="auto"/>
      </w:divBdr>
    </w:div>
    <w:div w:id="1660646395">
      <w:bodyDiv w:val="1"/>
      <w:marLeft w:val="0"/>
      <w:marRight w:val="0"/>
      <w:marTop w:val="0"/>
      <w:marBottom w:val="0"/>
      <w:divBdr>
        <w:top w:val="none" w:sz="0" w:space="0" w:color="auto"/>
        <w:left w:val="none" w:sz="0" w:space="0" w:color="auto"/>
        <w:bottom w:val="none" w:sz="0" w:space="0" w:color="auto"/>
        <w:right w:val="none" w:sz="0" w:space="0" w:color="auto"/>
      </w:divBdr>
    </w:div>
    <w:div w:id="1702971107">
      <w:bodyDiv w:val="1"/>
      <w:marLeft w:val="0"/>
      <w:marRight w:val="0"/>
      <w:marTop w:val="0"/>
      <w:marBottom w:val="0"/>
      <w:divBdr>
        <w:top w:val="none" w:sz="0" w:space="0" w:color="auto"/>
        <w:left w:val="none" w:sz="0" w:space="0" w:color="auto"/>
        <w:bottom w:val="none" w:sz="0" w:space="0" w:color="auto"/>
        <w:right w:val="none" w:sz="0" w:space="0" w:color="auto"/>
      </w:divBdr>
    </w:div>
    <w:div w:id="1753164154">
      <w:bodyDiv w:val="1"/>
      <w:marLeft w:val="0"/>
      <w:marRight w:val="0"/>
      <w:marTop w:val="0"/>
      <w:marBottom w:val="0"/>
      <w:divBdr>
        <w:top w:val="none" w:sz="0" w:space="0" w:color="auto"/>
        <w:left w:val="none" w:sz="0" w:space="0" w:color="auto"/>
        <w:bottom w:val="none" w:sz="0" w:space="0" w:color="auto"/>
        <w:right w:val="none" w:sz="0" w:space="0" w:color="auto"/>
      </w:divBdr>
    </w:div>
    <w:div w:id="1816218853">
      <w:bodyDiv w:val="1"/>
      <w:marLeft w:val="0"/>
      <w:marRight w:val="0"/>
      <w:marTop w:val="0"/>
      <w:marBottom w:val="0"/>
      <w:divBdr>
        <w:top w:val="none" w:sz="0" w:space="0" w:color="auto"/>
        <w:left w:val="none" w:sz="0" w:space="0" w:color="auto"/>
        <w:bottom w:val="none" w:sz="0" w:space="0" w:color="auto"/>
        <w:right w:val="none" w:sz="0" w:space="0" w:color="auto"/>
      </w:divBdr>
    </w:div>
    <w:div w:id="1846942667">
      <w:bodyDiv w:val="1"/>
      <w:marLeft w:val="0"/>
      <w:marRight w:val="0"/>
      <w:marTop w:val="0"/>
      <w:marBottom w:val="0"/>
      <w:divBdr>
        <w:top w:val="none" w:sz="0" w:space="0" w:color="auto"/>
        <w:left w:val="none" w:sz="0" w:space="0" w:color="auto"/>
        <w:bottom w:val="none" w:sz="0" w:space="0" w:color="auto"/>
        <w:right w:val="none" w:sz="0" w:space="0" w:color="auto"/>
      </w:divBdr>
    </w:div>
    <w:div w:id="1933051270">
      <w:bodyDiv w:val="1"/>
      <w:marLeft w:val="0"/>
      <w:marRight w:val="0"/>
      <w:marTop w:val="0"/>
      <w:marBottom w:val="0"/>
      <w:divBdr>
        <w:top w:val="none" w:sz="0" w:space="0" w:color="auto"/>
        <w:left w:val="none" w:sz="0" w:space="0" w:color="auto"/>
        <w:bottom w:val="none" w:sz="0" w:space="0" w:color="auto"/>
        <w:right w:val="none" w:sz="0" w:space="0" w:color="auto"/>
      </w:divBdr>
    </w:div>
    <w:div w:id="1944070847">
      <w:bodyDiv w:val="1"/>
      <w:marLeft w:val="0"/>
      <w:marRight w:val="0"/>
      <w:marTop w:val="0"/>
      <w:marBottom w:val="0"/>
      <w:divBdr>
        <w:top w:val="none" w:sz="0" w:space="0" w:color="auto"/>
        <w:left w:val="none" w:sz="0" w:space="0" w:color="auto"/>
        <w:bottom w:val="none" w:sz="0" w:space="0" w:color="auto"/>
        <w:right w:val="none" w:sz="0" w:space="0" w:color="auto"/>
      </w:divBdr>
      <w:divsChild>
        <w:div w:id="564295588">
          <w:marLeft w:val="0"/>
          <w:marRight w:val="0"/>
          <w:marTop w:val="400"/>
          <w:marBottom w:val="400"/>
          <w:divBdr>
            <w:top w:val="none" w:sz="0" w:space="0" w:color="auto"/>
            <w:left w:val="none" w:sz="0" w:space="0" w:color="auto"/>
            <w:bottom w:val="none" w:sz="0" w:space="0" w:color="auto"/>
            <w:right w:val="none" w:sz="0" w:space="0" w:color="auto"/>
          </w:divBdr>
          <w:divsChild>
            <w:div w:id="390159907">
              <w:marLeft w:val="0"/>
              <w:marRight w:val="0"/>
              <w:marTop w:val="400"/>
              <w:marBottom w:val="400"/>
              <w:divBdr>
                <w:top w:val="none" w:sz="0" w:space="0" w:color="auto"/>
                <w:left w:val="none" w:sz="0" w:space="0" w:color="auto"/>
                <w:bottom w:val="none" w:sz="0" w:space="0" w:color="auto"/>
                <w:right w:val="none" w:sz="0" w:space="0" w:color="auto"/>
              </w:divBdr>
              <w:divsChild>
                <w:div w:id="319694454">
                  <w:marLeft w:val="0"/>
                  <w:marRight w:val="0"/>
                  <w:marTop w:val="240"/>
                  <w:marBottom w:val="240"/>
                  <w:divBdr>
                    <w:top w:val="none" w:sz="0" w:space="0" w:color="auto"/>
                    <w:left w:val="none" w:sz="0" w:space="0" w:color="auto"/>
                    <w:bottom w:val="none" w:sz="0" w:space="0" w:color="auto"/>
                    <w:right w:val="none" w:sz="0" w:space="0" w:color="auto"/>
                  </w:divBdr>
                </w:div>
              </w:divsChild>
            </w:div>
            <w:div w:id="355693857">
              <w:marLeft w:val="0"/>
              <w:marRight w:val="0"/>
              <w:marTop w:val="400"/>
              <w:marBottom w:val="400"/>
              <w:divBdr>
                <w:top w:val="none" w:sz="0" w:space="0" w:color="auto"/>
                <w:left w:val="none" w:sz="0" w:space="0" w:color="auto"/>
                <w:bottom w:val="none" w:sz="0" w:space="0" w:color="auto"/>
                <w:right w:val="none" w:sz="0" w:space="0" w:color="auto"/>
              </w:divBdr>
              <w:divsChild>
                <w:div w:id="2349043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582434">
          <w:marLeft w:val="0"/>
          <w:marRight w:val="0"/>
          <w:marTop w:val="400"/>
          <w:marBottom w:val="400"/>
          <w:divBdr>
            <w:top w:val="none" w:sz="0" w:space="0" w:color="auto"/>
            <w:left w:val="none" w:sz="0" w:space="0" w:color="auto"/>
            <w:bottom w:val="none" w:sz="0" w:space="0" w:color="auto"/>
            <w:right w:val="none" w:sz="0" w:space="0" w:color="auto"/>
          </w:divBdr>
          <w:divsChild>
            <w:div w:id="807475134">
              <w:marLeft w:val="0"/>
              <w:marRight w:val="0"/>
              <w:marTop w:val="400"/>
              <w:marBottom w:val="400"/>
              <w:divBdr>
                <w:top w:val="none" w:sz="0" w:space="0" w:color="auto"/>
                <w:left w:val="none" w:sz="0" w:space="0" w:color="auto"/>
                <w:bottom w:val="none" w:sz="0" w:space="0" w:color="auto"/>
                <w:right w:val="none" w:sz="0" w:space="0" w:color="auto"/>
              </w:divBdr>
              <w:divsChild>
                <w:div w:id="2034452403">
                  <w:marLeft w:val="0"/>
                  <w:marRight w:val="0"/>
                  <w:marTop w:val="240"/>
                  <w:marBottom w:val="240"/>
                  <w:divBdr>
                    <w:top w:val="none" w:sz="0" w:space="0" w:color="auto"/>
                    <w:left w:val="none" w:sz="0" w:space="0" w:color="auto"/>
                    <w:bottom w:val="none" w:sz="0" w:space="0" w:color="auto"/>
                    <w:right w:val="none" w:sz="0" w:space="0" w:color="auto"/>
                  </w:divBdr>
                </w:div>
              </w:divsChild>
            </w:div>
            <w:div w:id="1862083566">
              <w:marLeft w:val="0"/>
              <w:marRight w:val="0"/>
              <w:marTop w:val="400"/>
              <w:marBottom w:val="400"/>
              <w:divBdr>
                <w:top w:val="none" w:sz="0" w:space="0" w:color="auto"/>
                <w:left w:val="none" w:sz="0" w:space="0" w:color="auto"/>
                <w:bottom w:val="none" w:sz="0" w:space="0" w:color="auto"/>
                <w:right w:val="none" w:sz="0" w:space="0" w:color="auto"/>
              </w:divBdr>
              <w:divsChild>
                <w:div w:id="1649045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88052043">
      <w:bodyDiv w:val="1"/>
      <w:marLeft w:val="0"/>
      <w:marRight w:val="0"/>
      <w:marTop w:val="0"/>
      <w:marBottom w:val="0"/>
      <w:divBdr>
        <w:top w:val="none" w:sz="0" w:space="0" w:color="auto"/>
        <w:left w:val="none" w:sz="0" w:space="0" w:color="auto"/>
        <w:bottom w:val="none" w:sz="0" w:space="0" w:color="auto"/>
        <w:right w:val="none" w:sz="0" w:space="0" w:color="auto"/>
      </w:divBdr>
    </w:div>
    <w:div w:id="212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112302/"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medium.com/dataman-in-ai/how-to-create-good-features-in-fraud-detection-de6562f249ef" TargetMode="External" /><Relationship Id="rId12"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5" Type="http://schemas.openxmlformats.org/officeDocument/2006/relationships/footnotes" Target="footnotes.xml"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s://pandas.pydata.org/"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3480</Words>
  <Characters>19841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Ameesha sam</dc:creator>
  <cp:keywords/>
  <dc:description/>
  <cp:lastModifiedBy>Guest User</cp:lastModifiedBy>
  <cp:revision>2</cp:revision>
  <dcterms:created xsi:type="dcterms:W3CDTF">2023-10-26T09:32:00Z</dcterms:created>
  <dcterms:modified xsi:type="dcterms:W3CDTF">2023-10-26T09:32:00Z</dcterms:modified>
</cp:coreProperties>
</file>